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70" w:type="dxa"/>
          <w:right w:w="70" w:type="dxa"/>
        </w:tblCellMar>
        <w:tblLook w:val="04A0" w:firstRow="1" w:lastRow="0" w:firstColumn="1" w:lastColumn="0" w:noHBand="0" w:noVBand="1"/>
      </w:tblPr>
      <w:tblGrid>
        <w:gridCol w:w="1411"/>
        <w:gridCol w:w="2671"/>
        <w:gridCol w:w="1280"/>
        <w:gridCol w:w="2678"/>
        <w:gridCol w:w="1172"/>
        <w:gridCol w:w="1318"/>
      </w:tblGrid>
      <w:tr w:rsidR="00C75EF8" w:rsidRPr="00C75EF8" w14:paraId="1D0E84B0" w14:textId="77777777" w:rsidTr="005D7852">
        <w:trPr>
          <w:trHeight w:val="60"/>
        </w:trPr>
        <w:tc>
          <w:tcPr>
            <w:tcW w:w="14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311BB0" w14:textId="77777777" w:rsidR="00C75EF8" w:rsidRPr="00C75EF8" w:rsidRDefault="00C75EF8" w:rsidP="00C75EF8">
            <w:pPr>
              <w:jc w:val="center"/>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Asignatura</w:t>
            </w:r>
          </w:p>
        </w:tc>
        <w:tc>
          <w:tcPr>
            <w:tcW w:w="2671" w:type="dxa"/>
            <w:tcBorders>
              <w:top w:val="single" w:sz="4" w:space="0" w:color="auto"/>
              <w:left w:val="nil"/>
              <w:bottom w:val="single" w:sz="4" w:space="0" w:color="auto"/>
              <w:right w:val="single" w:sz="4" w:space="0" w:color="auto"/>
            </w:tcBorders>
            <w:shd w:val="clear" w:color="auto" w:fill="auto"/>
            <w:vAlign w:val="center"/>
            <w:hideMark/>
          </w:tcPr>
          <w:p w14:paraId="4B000E05" w14:textId="77777777" w:rsidR="00C75EF8" w:rsidRPr="00C75EF8" w:rsidRDefault="00C75EF8" w:rsidP="00A46E2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Ingeniería de Software II</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5C26C2E9" w14:textId="77777777" w:rsidR="00C75EF8" w:rsidRPr="00C75EF8" w:rsidRDefault="00C75EF8" w:rsidP="00C75EF8">
            <w:pPr>
              <w:jc w:val="center"/>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Profesor</w:t>
            </w:r>
          </w:p>
        </w:tc>
        <w:tc>
          <w:tcPr>
            <w:tcW w:w="2678" w:type="dxa"/>
            <w:tcBorders>
              <w:top w:val="single" w:sz="4" w:space="0" w:color="auto"/>
              <w:left w:val="nil"/>
              <w:bottom w:val="single" w:sz="4" w:space="0" w:color="auto"/>
              <w:right w:val="single" w:sz="4" w:space="0" w:color="auto"/>
            </w:tcBorders>
            <w:shd w:val="clear" w:color="auto" w:fill="auto"/>
            <w:vAlign w:val="center"/>
            <w:hideMark/>
          </w:tcPr>
          <w:p w14:paraId="56105077" w14:textId="77777777" w:rsidR="00C75EF8" w:rsidRPr="00C75EF8" w:rsidRDefault="00C75EF8" w:rsidP="00A46E2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Urbano E. Gómez Prada</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4AEBCDAE" w14:textId="77777777" w:rsidR="00C75EF8" w:rsidRPr="00C75EF8" w:rsidRDefault="00C75EF8" w:rsidP="00C75EF8">
            <w:pPr>
              <w:jc w:val="both"/>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Semestre</w:t>
            </w:r>
          </w:p>
        </w:tc>
        <w:tc>
          <w:tcPr>
            <w:tcW w:w="1318" w:type="dxa"/>
            <w:tcBorders>
              <w:top w:val="single" w:sz="4" w:space="0" w:color="auto"/>
              <w:left w:val="nil"/>
              <w:bottom w:val="single" w:sz="4" w:space="0" w:color="auto"/>
              <w:right w:val="single" w:sz="4" w:space="0" w:color="auto"/>
            </w:tcBorders>
            <w:shd w:val="clear" w:color="auto" w:fill="auto"/>
            <w:vAlign w:val="center"/>
            <w:hideMark/>
          </w:tcPr>
          <w:p w14:paraId="533E6DFE" w14:textId="77777777" w:rsidR="00C75EF8" w:rsidRPr="00C75EF8" w:rsidRDefault="00C75EF8" w:rsidP="00C75EF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2020-1</w:t>
            </w:r>
          </w:p>
        </w:tc>
      </w:tr>
      <w:tr w:rsidR="00C75EF8" w:rsidRPr="00C75EF8" w14:paraId="1260112C" w14:textId="77777777" w:rsidTr="005D7852">
        <w:trPr>
          <w:trHeight w:val="60"/>
        </w:trPr>
        <w:tc>
          <w:tcPr>
            <w:tcW w:w="1411" w:type="dxa"/>
            <w:tcBorders>
              <w:top w:val="nil"/>
              <w:left w:val="single" w:sz="4" w:space="0" w:color="auto"/>
              <w:bottom w:val="single" w:sz="4" w:space="0" w:color="auto"/>
              <w:right w:val="single" w:sz="4" w:space="0" w:color="auto"/>
            </w:tcBorders>
            <w:shd w:val="clear" w:color="auto" w:fill="auto"/>
            <w:vAlign w:val="center"/>
            <w:hideMark/>
          </w:tcPr>
          <w:p w14:paraId="51051E7E" w14:textId="77777777" w:rsidR="00C75EF8" w:rsidRPr="00C75EF8" w:rsidRDefault="00C75EF8" w:rsidP="00C75EF8">
            <w:pPr>
              <w:jc w:val="center"/>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Grupo</w:t>
            </w:r>
          </w:p>
        </w:tc>
        <w:tc>
          <w:tcPr>
            <w:tcW w:w="2671" w:type="dxa"/>
            <w:tcBorders>
              <w:top w:val="nil"/>
              <w:left w:val="nil"/>
              <w:bottom w:val="single" w:sz="4" w:space="0" w:color="auto"/>
              <w:right w:val="single" w:sz="4" w:space="0" w:color="auto"/>
            </w:tcBorders>
            <w:shd w:val="clear" w:color="auto" w:fill="auto"/>
            <w:vAlign w:val="center"/>
            <w:hideMark/>
          </w:tcPr>
          <w:p w14:paraId="4C6F9759" w14:textId="77777777" w:rsidR="00C75EF8" w:rsidRPr="00C75EF8" w:rsidRDefault="00C75EF8" w:rsidP="00A46E2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H1-04</w:t>
            </w:r>
          </w:p>
        </w:tc>
        <w:tc>
          <w:tcPr>
            <w:tcW w:w="1280" w:type="dxa"/>
            <w:tcBorders>
              <w:top w:val="nil"/>
              <w:left w:val="nil"/>
              <w:bottom w:val="single" w:sz="4" w:space="0" w:color="auto"/>
              <w:right w:val="single" w:sz="4" w:space="0" w:color="auto"/>
            </w:tcBorders>
            <w:shd w:val="clear" w:color="auto" w:fill="auto"/>
            <w:vAlign w:val="center"/>
            <w:hideMark/>
          </w:tcPr>
          <w:p w14:paraId="700E076C" w14:textId="77777777" w:rsidR="00C75EF8" w:rsidRPr="00C75EF8" w:rsidRDefault="00C75EF8" w:rsidP="00C75EF8">
            <w:pPr>
              <w:jc w:val="center"/>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Fecha</w:t>
            </w:r>
          </w:p>
        </w:tc>
        <w:tc>
          <w:tcPr>
            <w:tcW w:w="2678" w:type="dxa"/>
            <w:tcBorders>
              <w:top w:val="single" w:sz="4" w:space="0" w:color="auto"/>
              <w:left w:val="nil"/>
              <w:bottom w:val="single" w:sz="4" w:space="0" w:color="auto"/>
              <w:right w:val="single" w:sz="4" w:space="0" w:color="auto"/>
            </w:tcBorders>
            <w:shd w:val="clear" w:color="auto" w:fill="auto"/>
            <w:vAlign w:val="center"/>
            <w:hideMark/>
          </w:tcPr>
          <w:p w14:paraId="653FAF1F" w14:textId="77777777" w:rsidR="00C75EF8" w:rsidRPr="00C75EF8" w:rsidRDefault="00C75EF8" w:rsidP="00A46E2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10/06/2020</w:t>
            </w:r>
          </w:p>
        </w:tc>
        <w:tc>
          <w:tcPr>
            <w:tcW w:w="1172" w:type="dxa"/>
            <w:tcBorders>
              <w:top w:val="nil"/>
              <w:left w:val="nil"/>
              <w:bottom w:val="single" w:sz="4" w:space="0" w:color="auto"/>
              <w:right w:val="single" w:sz="4" w:space="0" w:color="auto"/>
            </w:tcBorders>
            <w:shd w:val="clear" w:color="auto" w:fill="auto"/>
            <w:vAlign w:val="center"/>
            <w:hideMark/>
          </w:tcPr>
          <w:p w14:paraId="572E1FE3" w14:textId="77777777" w:rsidR="00C75EF8" w:rsidRPr="00C75EF8" w:rsidRDefault="00C75EF8" w:rsidP="00C75EF8">
            <w:pPr>
              <w:jc w:val="both"/>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Versión</w:t>
            </w:r>
          </w:p>
        </w:tc>
        <w:tc>
          <w:tcPr>
            <w:tcW w:w="1318" w:type="dxa"/>
            <w:tcBorders>
              <w:top w:val="nil"/>
              <w:left w:val="nil"/>
              <w:bottom w:val="single" w:sz="4" w:space="0" w:color="auto"/>
              <w:right w:val="single" w:sz="4" w:space="0" w:color="auto"/>
            </w:tcBorders>
            <w:shd w:val="clear" w:color="auto" w:fill="auto"/>
            <w:vAlign w:val="center"/>
            <w:hideMark/>
          </w:tcPr>
          <w:p w14:paraId="1F8A2953" w14:textId="77777777" w:rsidR="00C75EF8" w:rsidRPr="00C75EF8" w:rsidRDefault="00C75EF8" w:rsidP="00C75EF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2</w:t>
            </w:r>
          </w:p>
        </w:tc>
      </w:tr>
      <w:tr w:rsidR="00C75EF8" w:rsidRPr="00C75EF8" w14:paraId="6291F963" w14:textId="77777777" w:rsidTr="005D7852">
        <w:trPr>
          <w:trHeight w:val="60"/>
        </w:trPr>
        <w:tc>
          <w:tcPr>
            <w:tcW w:w="1411" w:type="dxa"/>
            <w:vMerge w:val="restart"/>
            <w:tcBorders>
              <w:top w:val="nil"/>
              <w:left w:val="single" w:sz="4" w:space="0" w:color="auto"/>
              <w:bottom w:val="single" w:sz="4" w:space="0" w:color="auto"/>
              <w:right w:val="single" w:sz="4" w:space="0" w:color="auto"/>
            </w:tcBorders>
            <w:shd w:val="clear" w:color="auto" w:fill="auto"/>
            <w:vAlign w:val="center"/>
            <w:hideMark/>
          </w:tcPr>
          <w:p w14:paraId="0A7F8B6C" w14:textId="77777777" w:rsidR="00C75EF8" w:rsidRPr="00C75EF8" w:rsidRDefault="00C75EF8" w:rsidP="00C75EF8">
            <w:pPr>
              <w:jc w:val="center"/>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Autores</w:t>
            </w:r>
          </w:p>
        </w:tc>
        <w:tc>
          <w:tcPr>
            <w:tcW w:w="6629" w:type="dxa"/>
            <w:gridSpan w:val="3"/>
            <w:tcBorders>
              <w:top w:val="single" w:sz="4" w:space="0" w:color="auto"/>
              <w:left w:val="nil"/>
              <w:bottom w:val="single" w:sz="4" w:space="0" w:color="auto"/>
              <w:right w:val="single" w:sz="4" w:space="0" w:color="auto"/>
            </w:tcBorders>
            <w:shd w:val="clear" w:color="auto" w:fill="auto"/>
            <w:vAlign w:val="center"/>
            <w:hideMark/>
          </w:tcPr>
          <w:p w14:paraId="5A1457D1" w14:textId="77777777" w:rsidR="00C75EF8" w:rsidRPr="00C75EF8" w:rsidRDefault="00C75EF8" w:rsidP="00C75EF8">
            <w:pP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Emmanuel David Martínez Estrada</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14:paraId="5979E5DC" w14:textId="77777777" w:rsidR="00C75EF8" w:rsidRPr="00C75EF8" w:rsidRDefault="00C75EF8" w:rsidP="00C75EF8">
            <w:pPr>
              <w:jc w:val="center"/>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Códigos</w:t>
            </w:r>
          </w:p>
        </w:tc>
        <w:tc>
          <w:tcPr>
            <w:tcW w:w="1318" w:type="dxa"/>
            <w:tcBorders>
              <w:top w:val="nil"/>
              <w:left w:val="nil"/>
              <w:bottom w:val="single" w:sz="4" w:space="0" w:color="auto"/>
              <w:right w:val="single" w:sz="4" w:space="0" w:color="auto"/>
            </w:tcBorders>
            <w:shd w:val="clear" w:color="auto" w:fill="auto"/>
            <w:vAlign w:val="center"/>
            <w:hideMark/>
          </w:tcPr>
          <w:p w14:paraId="34740935" w14:textId="77777777" w:rsidR="00C75EF8" w:rsidRPr="00C75EF8" w:rsidRDefault="00C75EF8" w:rsidP="00C75EF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2162134</w:t>
            </w:r>
          </w:p>
        </w:tc>
      </w:tr>
      <w:tr w:rsidR="00C75EF8" w:rsidRPr="00C75EF8" w14:paraId="39AD4A93" w14:textId="77777777" w:rsidTr="005D7852">
        <w:trPr>
          <w:trHeight w:val="60"/>
        </w:trPr>
        <w:tc>
          <w:tcPr>
            <w:tcW w:w="1411" w:type="dxa"/>
            <w:vMerge/>
            <w:tcBorders>
              <w:top w:val="nil"/>
              <w:left w:val="single" w:sz="4" w:space="0" w:color="auto"/>
              <w:bottom w:val="single" w:sz="4" w:space="0" w:color="auto"/>
              <w:right w:val="single" w:sz="4" w:space="0" w:color="auto"/>
            </w:tcBorders>
            <w:vAlign w:val="center"/>
            <w:hideMark/>
          </w:tcPr>
          <w:p w14:paraId="15194194" w14:textId="77777777" w:rsidR="00C75EF8" w:rsidRPr="00C75EF8" w:rsidRDefault="00C75EF8" w:rsidP="00C75EF8">
            <w:pPr>
              <w:jc w:val="center"/>
              <w:rPr>
                <w:rFonts w:ascii="Open Sans" w:hAnsi="Open Sans" w:cs="Open Sans"/>
                <w:b/>
                <w:bCs/>
                <w:color w:val="000000"/>
                <w:sz w:val="22"/>
                <w:szCs w:val="22"/>
                <w:lang w:val="es-CO" w:eastAsia="es-CO"/>
              </w:rPr>
            </w:pPr>
          </w:p>
        </w:tc>
        <w:tc>
          <w:tcPr>
            <w:tcW w:w="6629" w:type="dxa"/>
            <w:gridSpan w:val="3"/>
            <w:tcBorders>
              <w:top w:val="single" w:sz="4" w:space="0" w:color="auto"/>
              <w:left w:val="nil"/>
              <w:bottom w:val="single" w:sz="4" w:space="0" w:color="auto"/>
              <w:right w:val="single" w:sz="4" w:space="0" w:color="auto"/>
            </w:tcBorders>
            <w:shd w:val="clear" w:color="auto" w:fill="auto"/>
            <w:vAlign w:val="center"/>
            <w:hideMark/>
          </w:tcPr>
          <w:p w14:paraId="04F592DA" w14:textId="77777777" w:rsidR="00C75EF8" w:rsidRPr="00C75EF8" w:rsidRDefault="00C75EF8" w:rsidP="00C75EF8">
            <w:pP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María Paula Riveros Gómez</w:t>
            </w:r>
          </w:p>
        </w:tc>
        <w:tc>
          <w:tcPr>
            <w:tcW w:w="1172" w:type="dxa"/>
            <w:vMerge/>
            <w:tcBorders>
              <w:top w:val="nil"/>
              <w:left w:val="single" w:sz="4" w:space="0" w:color="auto"/>
              <w:bottom w:val="single" w:sz="4" w:space="0" w:color="auto"/>
              <w:right w:val="single" w:sz="4" w:space="0" w:color="auto"/>
            </w:tcBorders>
            <w:vAlign w:val="center"/>
            <w:hideMark/>
          </w:tcPr>
          <w:p w14:paraId="5C0F5EA1" w14:textId="77777777" w:rsidR="00C75EF8" w:rsidRPr="00C75EF8" w:rsidRDefault="00C75EF8" w:rsidP="00C75EF8">
            <w:pPr>
              <w:rPr>
                <w:rFonts w:ascii="Open Sans" w:hAnsi="Open Sans" w:cs="Open Sans"/>
                <w:color w:val="000000"/>
                <w:sz w:val="22"/>
                <w:szCs w:val="22"/>
                <w:lang w:val="es-CO" w:eastAsia="es-CO"/>
              </w:rPr>
            </w:pPr>
          </w:p>
        </w:tc>
        <w:tc>
          <w:tcPr>
            <w:tcW w:w="1318" w:type="dxa"/>
            <w:tcBorders>
              <w:top w:val="nil"/>
              <w:left w:val="nil"/>
              <w:bottom w:val="single" w:sz="4" w:space="0" w:color="auto"/>
              <w:right w:val="single" w:sz="4" w:space="0" w:color="auto"/>
            </w:tcBorders>
            <w:shd w:val="clear" w:color="auto" w:fill="auto"/>
            <w:vAlign w:val="center"/>
            <w:hideMark/>
          </w:tcPr>
          <w:p w14:paraId="54AE317C" w14:textId="77777777" w:rsidR="00C75EF8" w:rsidRPr="00C75EF8" w:rsidRDefault="00C75EF8" w:rsidP="00C75EF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2162135</w:t>
            </w:r>
          </w:p>
        </w:tc>
      </w:tr>
      <w:tr w:rsidR="00C75EF8" w:rsidRPr="00C75EF8" w14:paraId="404C53D2" w14:textId="77777777" w:rsidTr="005D7852">
        <w:trPr>
          <w:trHeight w:val="60"/>
        </w:trPr>
        <w:tc>
          <w:tcPr>
            <w:tcW w:w="1411" w:type="dxa"/>
            <w:vMerge/>
            <w:tcBorders>
              <w:top w:val="nil"/>
              <w:left w:val="single" w:sz="4" w:space="0" w:color="auto"/>
              <w:bottom w:val="single" w:sz="4" w:space="0" w:color="auto"/>
              <w:right w:val="single" w:sz="4" w:space="0" w:color="auto"/>
            </w:tcBorders>
            <w:vAlign w:val="center"/>
            <w:hideMark/>
          </w:tcPr>
          <w:p w14:paraId="4812ABCA" w14:textId="77777777" w:rsidR="00C75EF8" w:rsidRPr="00C75EF8" w:rsidRDefault="00C75EF8" w:rsidP="00C75EF8">
            <w:pPr>
              <w:jc w:val="center"/>
              <w:rPr>
                <w:rFonts w:ascii="Open Sans" w:hAnsi="Open Sans" w:cs="Open Sans"/>
                <w:b/>
                <w:bCs/>
                <w:color w:val="000000"/>
                <w:sz w:val="22"/>
                <w:szCs w:val="22"/>
                <w:lang w:val="es-CO" w:eastAsia="es-CO"/>
              </w:rPr>
            </w:pPr>
          </w:p>
        </w:tc>
        <w:tc>
          <w:tcPr>
            <w:tcW w:w="6629" w:type="dxa"/>
            <w:gridSpan w:val="3"/>
            <w:tcBorders>
              <w:top w:val="single" w:sz="4" w:space="0" w:color="auto"/>
              <w:left w:val="nil"/>
              <w:bottom w:val="single" w:sz="4" w:space="0" w:color="auto"/>
              <w:right w:val="single" w:sz="4" w:space="0" w:color="auto"/>
            </w:tcBorders>
            <w:shd w:val="clear" w:color="auto" w:fill="auto"/>
            <w:vAlign w:val="center"/>
            <w:hideMark/>
          </w:tcPr>
          <w:p w14:paraId="0F553BAD" w14:textId="77777777" w:rsidR="00C75EF8" w:rsidRPr="00C75EF8" w:rsidRDefault="00C75EF8" w:rsidP="00C75EF8">
            <w:pP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Andrea Juliana Villalba Santos</w:t>
            </w:r>
          </w:p>
        </w:tc>
        <w:tc>
          <w:tcPr>
            <w:tcW w:w="1172" w:type="dxa"/>
            <w:vMerge/>
            <w:tcBorders>
              <w:top w:val="nil"/>
              <w:left w:val="single" w:sz="4" w:space="0" w:color="auto"/>
              <w:bottom w:val="single" w:sz="4" w:space="0" w:color="auto"/>
              <w:right w:val="single" w:sz="4" w:space="0" w:color="auto"/>
            </w:tcBorders>
            <w:vAlign w:val="center"/>
            <w:hideMark/>
          </w:tcPr>
          <w:p w14:paraId="53DF26C6" w14:textId="77777777" w:rsidR="00C75EF8" w:rsidRPr="00C75EF8" w:rsidRDefault="00C75EF8" w:rsidP="00C75EF8">
            <w:pPr>
              <w:rPr>
                <w:rFonts w:ascii="Open Sans" w:hAnsi="Open Sans" w:cs="Open Sans"/>
                <w:color w:val="000000"/>
                <w:sz w:val="22"/>
                <w:szCs w:val="22"/>
                <w:lang w:val="es-CO" w:eastAsia="es-CO"/>
              </w:rPr>
            </w:pPr>
          </w:p>
        </w:tc>
        <w:tc>
          <w:tcPr>
            <w:tcW w:w="1318" w:type="dxa"/>
            <w:tcBorders>
              <w:top w:val="nil"/>
              <w:left w:val="nil"/>
              <w:bottom w:val="single" w:sz="4" w:space="0" w:color="auto"/>
              <w:right w:val="single" w:sz="4" w:space="0" w:color="auto"/>
            </w:tcBorders>
            <w:shd w:val="clear" w:color="auto" w:fill="auto"/>
            <w:vAlign w:val="center"/>
            <w:hideMark/>
          </w:tcPr>
          <w:p w14:paraId="32DF6C59" w14:textId="77777777" w:rsidR="00C75EF8" w:rsidRPr="00C75EF8" w:rsidRDefault="00C75EF8" w:rsidP="00C75EF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2162114</w:t>
            </w:r>
          </w:p>
        </w:tc>
      </w:tr>
      <w:tr w:rsidR="00C75EF8" w:rsidRPr="00C75EF8" w14:paraId="548FE68F" w14:textId="77777777" w:rsidTr="005D7852">
        <w:trPr>
          <w:trHeight w:val="60"/>
        </w:trPr>
        <w:tc>
          <w:tcPr>
            <w:tcW w:w="1411" w:type="dxa"/>
            <w:tcBorders>
              <w:top w:val="nil"/>
              <w:left w:val="single" w:sz="4" w:space="0" w:color="auto"/>
              <w:bottom w:val="single" w:sz="4" w:space="0" w:color="auto"/>
              <w:right w:val="single" w:sz="4" w:space="0" w:color="auto"/>
            </w:tcBorders>
            <w:shd w:val="clear" w:color="auto" w:fill="auto"/>
            <w:vAlign w:val="center"/>
            <w:hideMark/>
          </w:tcPr>
          <w:p w14:paraId="4B386FB0" w14:textId="7FBF979E" w:rsidR="00C75EF8" w:rsidRPr="00C75EF8" w:rsidRDefault="00C75EF8" w:rsidP="00C75EF8">
            <w:pPr>
              <w:jc w:val="center"/>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Nombre</w:t>
            </w:r>
            <w:r>
              <w:rPr>
                <w:rFonts w:ascii="Open Sans" w:hAnsi="Open Sans" w:cs="Open Sans"/>
                <w:b/>
                <w:bCs/>
                <w:color w:val="000000"/>
                <w:sz w:val="22"/>
                <w:szCs w:val="22"/>
                <w:lang w:val="es-CO" w:eastAsia="es-CO"/>
              </w:rPr>
              <w:t xml:space="preserve"> </w:t>
            </w:r>
            <w:r w:rsidRPr="00C75EF8">
              <w:rPr>
                <w:rFonts w:ascii="Open Sans" w:hAnsi="Open Sans" w:cs="Open Sans"/>
                <w:b/>
                <w:bCs/>
                <w:color w:val="000000"/>
                <w:sz w:val="22"/>
                <w:szCs w:val="22"/>
                <w:lang w:val="es-CO" w:eastAsia="es-CO"/>
              </w:rPr>
              <w:t>Proyecto</w:t>
            </w:r>
          </w:p>
        </w:tc>
        <w:tc>
          <w:tcPr>
            <w:tcW w:w="9119" w:type="dxa"/>
            <w:gridSpan w:val="5"/>
            <w:tcBorders>
              <w:top w:val="single" w:sz="4" w:space="0" w:color="auto"/>
              <w:left w:val="nil"/>
              <w:bottom w:val="single" w:sz="4" w:space="0" w:color="auto"/>
              <w:right w:val="single" w:sz="4" w:space="0" w:color="000000"/>
            </w:tcBorders>
            <w:shd w:val="clear" w:color="auto" w:fill="auto"/>
            <w:vAlign w:val="center"/>
            <w:hideMark/>
          </w:tcPr>
          <w:p w14:paraId="4F2188F4" w14:textId="77777777" w:rsidR="00C75EF8" w:rsidRPr="00C75EF8" w:rsidRDefault="00C75EF8" w:rsidP="00C75EF8">
            <w:pPr>
              <w:rPr>
                <w:rFonts w:ascii="Open Sans" w:hAnsi="Open Sans" w:cs="Open Sans"/>
                <w:color w:val="000000"/>
                <w:sz w:val="22"/>
                <w:szCs w:val="22"/>
                <w:lang w:val="es-CO" w:eastAsia="es-CO"/>
              </w:rPr>
            </w:pPr>
            <w:proofErr w:type="spellStart"/>
            <w:r w:rsidRPr="00C75EF8">
              <w:rPr>
                <w:rFonts w:ascii="Open Sans" w:hAnsi="Open Sans" w:cs="Open Sans"/>
                <w:color w:val="000000"/>
                <w:sz w:val="22"/>
                <w:szCs w:val="22"/>
                <w:lang w:val="es-CO" w:eastAsia="es-CO"/>
              </w:rPr>
              <w:t>MedicinApp</w:t>
            </w:r>
            <w:proofErr w:type="spellEnd"/>
          </w:p>
        </w:tc>
      </w:tr>
    </w:tbl>
    <w:p w14:paraId="0092C037" w14:textId="77777777" w:rsidR="005B3B14" w:rsidRPr="00806A2C" w:rsidRDefault="005B3B14" w:rsidP="00806A2C">
      <w:pPr>
        <w:pStyle w:val="Sinespaciado"/>
        <w:jc w:val="both"/>
        <w:rPr>
          <w:rFonts w:ascii="Open Sans" w:eastAsiaTheme="majorEastAsia" w:hAnsi="Open Sans" w:cs="Open Sans"/>
          <w:color w:val="365F91" w:themeColor="accent1" w:themeShade="BF"/>
        </w:rPr>
      </w:pPr>
    </w:p>
    <w:p w14:paraId="43223497" w14:textId="67848F9E" w:rsidR="00781D0C" w:rsidRPr="000A5D50" w:rsidRDefault="00781D0C" w:rsidP="006F612E">
      <w:pPr>
        <w:pStyle w:val="Ttulo1"/>
        <w:rPr>
          <w:rFonts w:ascii="Open Sans" w:hAnsi="Open Sans" w:cs="Open Sans"/>
        </w:rPr>
      </w:pPr>
      <w:r w:rsidRPr="000A5D50">
        <w:rPr>
          <w:rFonts w:ascii="Open Sans" w:hAnsi="Open Sans" w:cs="Open Sans"/>
        </w:rPr>
        <w:t>Contexto</w:t>
      </w:r>
    </w:p>
    <w:p w14:paraId="33AD03F5" w14:textId="77777777" w:rsidR="000A5D50" w:rsidRDefault="000A5D50" w:rsidP="00806A2C">
      <w:pPr>
        <w:pStyle w:val="Sinespaciado"/>
        <w:jc w:val="both"/>
        <w:rPr>
          <w:rFonts w:ascii="Open Sans" w:hAnsi="Open Sans" w:cs="Open Sans"/>
        </w:rPr>
      </w:pPr>
    </w:p>
    <w:p w14:paraId="14ECF345" w14:textId="77777777" w:rsidR="000A5D50" w:rsidRDefault="009C1E33" w:rsidP="000A5D50">
      <w:pPr>
        <w:pStyle w:val="Sinespaciado"/>
        <w:ind w:left="426" w:firstLine="6"/>
        <w:jc w:val="both"/>
        <w:rPr>
          <w:rFonts w:ascii="Open Sans" w:hAnsi="Open Sans" w:cs="Open Sans"/>
        </w:rPr>
      </w:pPr>
      <w:r w:rsidRPr="00806A2C">
        <w:rPr>
          <w:rFonts w:ascii="Open Sans" w:hAnsi="Open Sans" w:cs="Open Sans"/>
        </w:rPr>
        <w:t>Los medicamentos cumplen un papel muy importante en el tratamiento de las enfermedades, evitando que lleguen a un punto irreversible y controlando sus avances.</w:t>
      </w:r>
    </w:p>
    <w:p w14:paraId="07FB1858" w14:textId="77777777" w:rsidR="000A5D50" w:rsidRDefault="000A5D50" w:rsidP="000A5D50">
      <w:pPr>
        <w:pStyle w:val="Sinespaciado"/>
        <w:ind w:left="426" w:firstLine="6"/>
        <w:jc w:val="both"/>
        <w:rPr>
          <w:rFonts w:ascii="Open Sans" w:hAnsi="Open Sans" w:cs="Open Sans"/>
        </w:rPr>
      </w:pPr>
    </w:p>
    <w:p w14:paraId="24F1276C" w14:textId="77777777" w:rsidR="000A5D50" w:rsidRDefault="009C1E33" w:rsidP="000A5D50">
      <w:pPr>
        <w:pStyle w:val="Sinespaciado"/>
        <w:ind w:left="426" w:firstLine="6"/>
        <w:jc w:val="both"/>
        <w:rPr>
          <w:rFonts w:ascii="Open Sans" w:hAnsi="Open Sans" w:cs="Open Sans"/>
        </w:rPr>
      </w:pPr>
      <w:r w:rsidRPr="00806A2C">
        <w:rPr>
          <w:rFonts w:ascii="Open Sans" w:hAnsi="Open Sans" w:cs="Open Sans"/>
        </w:rPr>
        <w:t>En algunos casos, la entrega de medicamentos por parte de las entidades médicas en los lugares establecidos puede presentar algunos inconvenientes como gastar tiempo intentando reclamarlos con la formula, algunas personas no pueden hacerlo debido a sus ajustados horarios o las personas mayores se les dificulta gestionar la entrega.</w:t>
      </w:r>
    </w:p>
    <w:p w14:paraId="6309E8A4" w14:textId="77777777" w:rsidR="000A5D50" w:rsidRDefault="000A5D50" w:rsidP="000A5D50">
      <w:pPr>
        <w:pStyle w:val="Sinespaciado"/>
        <w:ind w:left="426" w:firstLine="6"/>
        <w:jc w:val="both"/>
        <w:rPr>
          <w:rFonts w:ascii="Open Sans" w:hAnsi="Open Sans" w:cs="Open Sans"/>
        </w:rPr>
      </w:pPr>
    </w:p>
    <w:p w14:paraId="135ABA89" w14:textId="77777777" w:rsidR="000A5D50" w:rsidRDefault="009C1E33" w:rsidP="000A5D50">
      <w:pPr>
        <w:pStyle w:val="Sinespaciado"/>
        <w:ind w:left="426" w:firstLine="6"/>
        <w:jc w:val="both"/>
        <w:rPr>
          <w:rFonts w:ascii="Open Sans" w:hAnsi="Open Sans" w:cs="Open Sans"/>
        </w:rPr>
      </w:pPr>
      <w:r w:rsidRPr="00806A2C">
        <w:rPr>
          <w:rFonts w:ascii="Open Sans" w:hAnsi="Open Sans" w:cs="Open Sans"/>
          <w:rPrChange w:id="0" w:author="EMMANUEL" w:date="2020-06-10T15:33:00Z">
            <w:rPr>
              <w:rFonts w:ascii="Arial" w:hAnsi="Arial" w:cs="Arial"/>
              <w:sz w:val="20"/>
              <w:szCs w:val="20"/>
              <w:highlight w:val="cyan"/>
            </w:rPr>
          </w:rPrChange>
        </w:rPr>
        <w:t>Se propone desarrollar una aplicación móvil que mitigue estos problemas en una entidad médica</w:t>
      </w:r>
      <w:r w:rsidR="009D3B25" w:rsidRPr="00806A2C">
        <w:rPr>
          <w:rFonts w:ascii="Open Sans" w:hAnsi="Open Sans" w:cs="Open Sans"/>
          <w:rPrChange w:id="1" w:author="EMMANUEL" w:date="2020-06-10T15:33:00Z">
            <w:rPr>
              <w:rFonts w:ascii="Arial" w:hAnsi="Arial" w:cs="Arial"/>
              <w:sz w:val="20"/>
              <w:szCs w:val="20"/>
              <w:highlight w:val="cyan"/>
            </w:rPr>
          </w:rPrChange>
        </w:rPr>
        <w:t xml:space="preserve"> (</w:t>
      </w:r>
      <w:r w:rsidR="006225F2" w:rsidRPr="00806A2C">
        <w:rPr>
          <w:rFonts w:ascii="Open Sans" w:hAnsi="Open Sans" w:cs="Open Sans"/>
          <w:rPrChange w:id="2" w:author="EMMANUEL" w:date="2020-06-10T15:33:00Z">
            <w:rPr>
              <w:rFonts w:ascii="Arial" w:hAnsi="Arial" w:cs="Arial"/>
              <w:sz w:val="20"/>
              <w:szCs w:val="20"/>
              <w:highlight w:val="cyan"/>
            </w:rPr>
          </w:rPrChange>
        </w:rPr>
        <w:t>EPS</w:t>
      </w:r>
      <w:r w:rsidR="009D3B25" w:rsidRPr="00806A2C">
        <w:rPr>
          <w:rFonts w:ascii="Open Sans" w:hAnsi="Open Sans" w:cs="Open Sans"/>
          <w:rPrChange w:id="3" w:author="EMMANUEL" w:date="2020-06-10T15:33:00Z">
            <w:rPr>
              <w:rFonts w:ascii="Arial" w:hAnsi="Arial" w:cs="Arial"/>
              <w:sz w:val="20"/>
              <w:szCs w:val="20"/>
              <w:highlight w:val="cyan"/>
            </w:rPr>
          </w:rPrChange>
        </w:rPr>
        <w:t>)</w:t>
      </w:r>
      <w:r w:rsidRPr="00806A2C">
        <w:rPr>
          <w:rFonts w:ascii="Open Sans" w:hAnsi="Open Sans" w:cs="Open Sans"/>
          <w:rPrChange w:id="4" w:author="EMMANUEL" w:date="2020-06-10T15:33:00Z">
            <w:rPr>
              <w:rFonts w:ascii="Arial" w:hAnsi="Arial" w:cs="Arial"/>
              <w:sz w:val="20"/>
              <w:szCs w:val="20"/>
              <w:highlight w:val="cyan"/>
            </w:rPr>
          </w:rPrChange>
        </w:rPr>
        <w:t xml:space="preserve"> y supla las necesidades de los pacientes y facilite el trámite.</w:t>
      </w:r>
    </w:p>
    <w:p w14:paraId="575388C0" w14:textId="77777777" w:rsidR="000A5D50" w:rsidRDefault="000A5D50" w:rsidP="000A5D50">
      <w:pPr>
        <w:pStyle w:val="Sinespaciado"/>
        <w:ind w:left="426" w:firstLine="6"/>
        <w:jc w:val="both"/>
        <w:rPr>
          <w:rFonts w:ascii="Open Sans" w:hAnsi="Open Sans" w:cs="Open Sans"/>
        </w:rPr>
      </w:pPr>
    </w:p>
    <w:p w14:paraId="79EB20DF" w14:textId="1AB2C59B" w:rsidR="009C1E33" w:rsidRPr="00806A2C" w:rsidRDefault="009C1E33" w:rsidP="000A5D50">
      <w:pPr>
        <w:pStyle w:val="Sinespaciado"/>
        <w:ind w:left="426" w:firstLine="6"/>
        <w:jc w:val="both"/>
        <w:rPr>
          <w:ins w:id="5" w:author="EMMANUEL" w:date="2020-06-10T14:39:00Z"/>
          <w:rFonts w:ascii="Open Sans" w:hAnsi="Open Sans" w:cs="Open Sans"/>
        </w:rPr>
      </w:pPr>
      <w:r w:rsidRPr="00806A2C">
        <w:rPr>
          <w:rFonts w:ascii="Open Sans" w:hAnsi="Open Sans" w:cs="Open Sans"/>
        </w:rPr>
        <w:t>Además, es una alternativa viable ya que actualmente la sociedad está pasando por una fase de cuarentena debido al COVID-19 y es difícil reclamar los medicamentos.</w:t>
      </w:r>
    </w:p>
    <w:p w14:paraId="13B402A0" w14:textId="35FB42AB" w:rsidR="00781D0C" w:rsidRPr="00806A2C" w:rsidRDefault="00781D0C" w:rsidP="00806A2C">
      <w:pPr>
        <w:pStyle w:val="Sinespaciado"/>
        <w:jc w:val="both"/>
        <w:rPr>
          <w:rFonts w:ascii="Open Sans" w:hAnsi="Open Sans" w:cs="Open Sans"/>
        </w:rPr>
      </w:pPr>
    </w:p>
    <w:p w14:paraId="03396CB2" w14:textId="06328E6C" w:rsidR="00781D0C" w:rsidRPr="000A5D50" w:rsidRDefault="00781D0C" w:rsidP="000A5D50">
      <w:pPr>
        <w:pStyle w:val="Ttulo1"/>
        <w:rPr>
          <w:rFonts w:ascii="Open Sans" w:hAnsi="Open Sans" w:cs="Open Sans"/>
        </w:rPr>
      </w:pPr>
      <w:r w:rsidRPr="000A5D50">
        <w:rPr>
          <w:rFonts w:ascii="Open Sans" w:hAnsi="Open Sans" w:cs="Open Sans"/>
        </w:rPr>
        <w:t>Resultados</w:t>
      </w:r>
    </w:p>
    <w:p w14:paraId="29E12BB4" w14:textId="77777777" w:rsidR="00781D0C" w:rsidRPr="00806A2C" w:rsidRDefault="00781D0C" w:rsidP="00806A2C">
      <w:pPr>
        <w:pStyle w:val="Sinespaciado"/>
        <w:jc w:val="both"/>
        <w:rPr>
          <w:rFonts w:ascii="Open Sans" w:hAnsi="Open Sans" w:cs="Open Sans"/>
        </w:rPr>
      </w:pPr>
    </w:p>
    <w:p w14:paraId="16E77D13" w14:textId="4A83D755" w:rsidR="00781D0C" w:rsidRPr="000A5D50" w:rsidRDefault="00781D0C" w:rsidP="000A5D50">
      <w:pPr>
        <w:pStyle w:val="Ttulo2"/>
        <w:rPr>
          <w:rFonts w:ascii="Open Sans" w:hAnsi="Open Sans" w:cs="Open Sans"/>
        </w:rPr>
      </w:pPr>
      <w:r w:rsidRPr="000A5D50">
        <w:rPr>
          <w:rFonts w:ascii="Open Sans" w:hAnsi="Open Sans" w:cs="Open Sans"/>
        </w:rPr>
        <w:t>Requerimientos</w:t>
      </w:r>
    </w:p>
    <w:p w14:paraId="03384C04" w14:textId="77777777" w:rsidR="004C5AEA" w:rsidRDefault="004C5AEA" w:rsidP="004C5AEA">
      <w:pPr>
        <w:pStyle w:val="Sinespaciado"/>
        <w:jc w:val="both"/>
        <w:rPr>
          <w:rFonts w:ascii="Open Sans" w:hAnsi="Open Sans" w:cs="Open Sans"/>
        </w:rPr>
      </w:pPr>
    </w:p>
    <w:p w14:paraId="60933023" w14:textId="77777777" w:rsidR="004C5AEA" w:rsidRDefault="00752627" w:rsidP="004C5AEA">
      <w:pPr>
        <w:pStyle w:val="Sinespaciado"/>
        <w:ind w:left="567" w:firstLine="9"/>
        <w:jc w:val="both"/>
        <w:rPr>
          <w:rFonts w:ascii="Open Sans" w:hAnsi="Open Sans" w:cs="Open Sans"/>
        </w:rPr>
      </w:pPr>
      <w:r w:rsidRPr="00806A2C">
        <w:rPr>
          <w:rFonts w:ascii="Open Sans" w:hAnsi="Open Sans" w:cs="Open Sans"/>
        </w:rPr>
        <w:t>Para el desarrollo de esta aplicación es necesario tener en cuenta:</w:t>
      </w:r>
    </w:p>
    <w:p w14:paraId="71A0FA96" w14:textId="77777777" w:rsidR="004C5AEA" w:rsidRDefault="004C5AEA" w:rsidP="004C5AEA">
      <w:pPr>
        <w:pStyle w:val="Sinespaciado"/>
        <w:ind w:left="567" w:firstLine="9"/>
        <w:jc w:val="both"/>
        <w:rPr>
          <w:rFonts w:ascii="Open Sans" w:hAnsi="Open Sans" w:cs="Open Sans"/>
        </w:rPr>
      </w:pPr>
    </w:p>
    <w:p w14:paraId="081A77F6" w14:textId="77777777" w:rsidR="004C5AEA" w:rsidRPr="004C5AEA" w:rsidRDefault="007428B8" w:rsidP="004C5AEA">
      <w:pPr>
        <w:pStyle w:val="Ttulo3"/>
        <w:rPr>
          <w:rFonts w:ascii="Open Sans" w:hAnsi="Open Sans" w:cs="Open Sans"/>
        </w:rPr>
      </w:pPr>
      <w:r w:rsidRPr="004C5AEA">
        <w:rPr>
          <w:rFonts w:ascii="Open Sans" w:hAnsi="Open Sans" w:cs="Open Sans"/>
        </w:rPr>
        <w:t>Requerimientos funcionales</w:t>
      </w:r>
    </w:p>
    <w:p w14:paraId="631BB9FC" w14:textId="77777777" w:rsidR="004C5AEA" w:rsidRDefault="004C5AEA" w:rsidP="004C5AEA">
      <w:pPr>
        <w:pStyle w:val="Sinespaciado"/>
        <w:jc w:val="both"/>
        <w:rPr>
          <w:rFonts w:ascii="Open Sans" w:hAnsi="Open Sans" w:cs="Open Sans"/>
          <w:bCs/>
        </w:rPr>
      </w:pPr>
    </w:p>
    <w:p w14:paraId="49BD8B3D" w14:textId="77777777" w:rsidR="004C5AEA" w:rsidRDefault="00572D37" w:rsidP="004C5AEA">
      <w:pPr>
        <w:pStyle w:val="Sinespaciado"/>
        <w:ind w:left="720"/>
        <w:jc w:val="both"/>
        <w:rPr>
          <w:rFonts w:ascii="Open Sans" w:hAnsi="Open Sans" w:cs="Open Sans"/>
        </w:rPr>
      </w:pPr>
      <w:r w:rsidRPr="00806A2C">
        <w:rPr>
          <w:rFonts w:ascii="Open Sans" w:hAnsi="Open Sans" w:cs="Open Sans"/>
          <w:bCs/>
        </w:rPr>
        <w:t>El software debe:</w:t>
      </w:r>
    </w:p>
    <w:p w14:paraId="3BB49D5B" w14:textId="77777777" w:rsidR="0000604F" w:rsidRDefault="0000604F" w:rsidP="004C5AEA">
      <w:pPr>
        <w:pStyle w:val="Sinespaciado"/>
        <w:ind w:left="720"/>
        <w:jc w:val="both"/>
        <w:rPr>
          <w:rFonts w:ascii="Open Sans" w:hAnsi="Open Sans" w:cs="Open Sans"/>
        </w:rPr>
      </w:pPr>
    </w:p>
    <w:p w14:paraId="382CF86B" w14:textId="77777777" w:rsidR="0000604F" w:rsidRDefault="00572D37" w:rsidP="0000604F">
      <w:pPr>
        <w:pStyle w:val="Sinespaciado"/>
        <w:numPr>
          <w:ilvl w:val="0"/>
          <w:numId w:val="34"/>
        </w:numPr>
        <w:jc w:val="both"/>
        <w:rPr>
          <w:rFonts w:ascii="Open Sans" w:hAnsi="Open Sans" w:cs="Open Sans"/>
        </w:rPr>
      </w:pPr>
      <w:r w:rsidRPr="00806A2C">
        <w:rPr>
          <w:rFonts w:ascii="Open Sans" w:hAnsi="Open Sans" w:cs="Open Sans"/>
          <w:bCs/>
        </w:rPr>
        <w:t xml:space="preserve">Gestionar el </w:t>
      </w:r>
      <w:r w:rsidR="00251E0D" w:rsidRPr="00806A2C">
        <w:rPr>
          <w:rFonts w:ascii="Open Sans" w:hAnsi="Open Sans" w:cs="Open Sans"/>
          <w:bCs/>
        </w:rPr>
        <w:t>inicio de sesión</w:t>
      </w:r>
      <w:r w:rsidRPr="00806A2C">
        <w:rPr>
          <w:rFonts w:ascii="Open Sans" w:hAnsi="Open Sans" w:cs="Open Sans"/>
          <w:bCs/>
        </w:rPr>
        <w:t>.</w:t>
      </w:r>
    </w:p>
    <w:p w14:paraId="216CB6A6" w14:textId="40DADAE2" w:rsidR="0000604F" w:rsidRDefault="00251E0D" w:rsidP="0000604F">
      <w:pPr>
        <w:pStyle w:val="Sinespaciado"/>
        <w:numPr>
          <w:ilvl w:val="0"/>
          <w:numId w:val="34"/>
        </w:numPr>
        <w:jc w:val="both"/>
        <w:rPr>
          <w:rFonts w:ascii="Open Sans" w:hAnsi="Open Sans" w:cs="Open Sans"/>
        </w:rPr>
      </w:pPr>
      <w:r w:rsidRPr="0000604F">
        <w:rPr>
          <w:rFonts w:ascii="Open Sans" w:hAnsi="Open Sans" w:cs="Open Sans"/>
        </w:rPr>
        <w:t xml:space="preserve">Permitir al administrador la gestión de pacientes. </w:t>
      </w:r>
      <w:r w:rsidR="00F360A3" w:rsidRPr="0000604F">
        <w:rPr>
          <w:rFonts w:ascii="Open Sans" w:hAnsi="Open Sans" w:cs="Open Sans"/>
        </w:rPr>
        <w:t xml:space="preserve">Para crear una cuenta se deberá ingresar nombre, apellido, </w:t>
      </w:r>
      <w:r w:rsidR="00F360A3" w:rsidRPr="0000604F">
        <w:rPr>
          <w:rFonts w:ascii="Open Sans" w:hAnsi="Open Sans" w:cs="Open Sans"/>
          <w:bCs/>
        </w:rPr>
        <w:t>número de identificación</w:t>
      </w:r>
      <w:r w:rsidR="00F360A3" w:rsidRPr="0000604F">
        <w:rPr>
          <w:rFonts w:ascii="Open Sans" w:hAnsi="Open Sans" w:cs="Open Sans"/>
        </w:rPr>
        <w:t>,</w:t>
      </w:r>
      <w:r w:rsidR="003F06A0" w:rsidRPr="0000604F">
        <w:rPr>
          <w:rFonts w:ascii="Open Sans" w:hAnsi="Open Sans" w:cs="Open Sans"/>
        </w:rPr>
        <w:t xml:space="preserve"> seguro médico (EPS),</w:t>
      </w:r>
      <w:r w:rsidR="00F360A3" w:rsidRPr="0000604F">
        <w:rPr>
          <w:rFonts w:ascii="Open Sans" w:hAnsi="Open Sans" w:cs="Open Sans"/>
        </w:rPr>
        <w:t xml:space="preserve"> correo electrónico, </w:t>
      </w:r>
      <w:r w:rsidR="00FD20EF">
        <w:rPr>
          <w:rFonts w:ascii="Open Sans" w:hAnsi="Open Sans" w:cs="Open Sans"/>
        </w:rPr>
        <w:t xml:space="preserve">dirección, </w:t>
      </w:r>
      <w:r w:rsidR="00F360A3" w:rsidRPr="0000604F">
        <w:rPr>
          <w:rFonts w:ascii="Open Sans" w:hAnsi="Open Sans" w:cs="Open Sans"/>
        </w:rPr>
        <w:t>número de celular, contraseña,</w:t>
      </w:r>
      <w:r w:rsidR="003141AF" w:rsidRPr="0000604F">
        <w:rPr>
          <w:rFonts w:ascii="Open Sans" w:hAnsi="Open Sans" w:cs="Open Sans"/>
        </w:rPr>
        <w:t xml:space="preserve"> </w:t>
      </w:r>
      <w:r w:rsidR="00F360A3" w:rsidRPr="0000604F">
        <w:rPr>
          <w:rFonts w:ascii="Open Sans" w:hAnsi="Open Sans" w:cs="Open Sans"/>
        </w:rPr>
        <w:t>fecha de nacimient</w:t>
      </w:r>
      <w:r w:rsidR="003A20AB" w:rsidRPr="0000604F">
        <w:rPr>
          <w:rFonts w:ascii="Open Sans" w:hAnsi="Open Sans" w:cs="Open Sans"/>
        </w:rPr>
        <w:t>o y género</w:t>
      </w:r>
      <w:r w:rsidR="00BB60E7" w:rsidRPr="0000604F">
        <w:rPr>
          <w:rFonts w:ascii="Open Sans" w:hAnsi="Open Sans" w:cs="Open Sans"/>
        </w:rPr>
        <w:t>, e</w:t>
      </w:r>
      <w:r w:rsidRPr="0000604F">
        <w:rPr>
          <w:rFonts w:ascii="Open Sans" w:hAnsi="Open Sans" w:cs="Open Sans"/>
        </w:rPr>
        <w:t>l usuario debe estar afiliado a la EPS que brinda el servicio para poder usar la aplicación.</w:t>
      </w:r>
    </w:p>
    <w:p w14:paraId="6BB882D0" w14:textId="77777777" w:rsidR="0000604F" w:rsidRDefault="00251E0D" w:rsidP="0000604F">
      <w:pPr>
        <w:pStyle w:val="Sinespaciado"/>
        <w:numPr>
          <w:ilvl w:val="0"/>
          <w:numId w:val="34"/>
        </w:numPr>
        <w:jc w:val="both"/>
        <w:rPr>
          <w:rFonts w:ascii="Open Sans" w:hAnsi="Open Sans" w:cs="Open Sans"/>
        </w:rPr>
      </w:pPr>
      <w:r w:rsidRPr="0000604F">
        <w:rPr>
          <w:rFonts w:ascii="Open Sans" w:hAnsi="Open Sans" w:cs="Open Sans"/>
        </w:rPr>
        <w:t>El usuario debe estar registrado en la aplicación para poder usarla, de lo contrario, deberá crear una cuenta.</w:t>
      </w:r>
    </w:p>
    <w:p w14:paraId="4162A21D" w14:textId="77777777" w:rsidR="0000604F" w:rsidRDefault="00BB60E7" w:rsidP="0000604F">
      <w:pPr>
        <w:pStyle w:val="Sinespaciado"/>
        <w:numPr>
          <w:ilvl w:val="0"/>
          <w:numId w:val="34"/>
        </w:numPr>
        <w:jc w:val="both"/>
        <w:rPr>
          <w:rFonts w:ascii="Open Sans" w:hAnsi="Open Sans" w:cs="Open Sans"/>
        </w:rPr>
      </w:pPr>
      <w:r w:rsidRPr="0000604F">
        <w:rPr>
          <w:rFonts w:ascii="Open Sans" w:hAnsi="Open Sans" w:cs="Open Sans"/>
        </w:rPr>
        <w:t>Permitir</w:t>
      </w:r>
      <w:r w:rsidR="00DD28A1" w:rsidRPr="0000604F">
        <w:rPr>
          <w:rFonts w:ascii="Open Sans" w:hAnsi="Open Sans" w:cs="Open Sans"/>
        </w:rPr>
        <w:t xml:space="preserve"> al administrador</w:t>
      </w:r>
      <w:r w:rsidRPr="0000604F">
        <w:rPr>
          <w:rFonts w:ascii="Open Sans" w:hAnsi="Open Sans" w:cs="Open Sans"/>
        </w:rPr>
        <w:t>, u</w:t>
      </w:r>
      <w:r w:rsidR="009F4D5A" w:rsidRPr="0000604F">
        <w:rPr>
          <w:rFonts w:ascii="Open Sans" w:hAnsi="Open Sans" w:cs="Open Sans"/>
        </w:rPr>
        <w:t xml:space="preserve">na vez realizada la cita médica, </w:t>
      </w:r>
      <w:r w:rsidR="00FA16AD" w:rsidRPr="0000604F">
        <w:rPr>
          <w:rFonts w:ascii="Open Sans" w:hAnsi="Open Sans" w:cs="Open Sans"/>
        </w:rPr>
        <w:t xml:space="preserve">registrar </w:t>
      </w:r>
      <w:r w:rsidR="00DD28A1" w:rsidRPr="0000604F">
        <w:rPr>
          <w:rFonts w:ascii="Open Sans" w:hAnsi="Open Sans" w:cs="Open Sans"/>
        </w:rPr>
        <w:t>la información de la formula mé</w:t>
      </w:r>
      <w:r w:rsidR="009F4D5A" w:rsidRPr="0000604F">
        <w:rPr>
          <w:rFonts w:ascii="Open Sans" w:hAnsi="Open Sans" w:cs="Open Sans"/>
        </w:rPr>
        <w:t>dica siempre se cargará al sistema de la EPS y, por ende, a la base de datos de la aplicación.</w:t>
      </w:r>
    </w:p>
    <w:p w14:paraId="4A0F43A6" w14:textId="77777777" w:rsidR="0000604F" w:rsidRDefault="00DD28A1" w:rsidP="00806A2C">
      <w:pPr>
        <w:pStyle w:val="Sinespaciado"/>
        <w:numPr>
          <w:ilvl w:val="0"/>
          <w:numId w:val="34"/>
        </w:numPr>
        <w:jc w:val="both"/>
        <w:rPr>
          <w:rFonts w:ascii="Open Sans" w:hAnsi="Open Sans" w:cs="Open Sans"/>
        </w:rPr>
      </w:pPr>
      <w:r w:rsidRPr="0000604F">
        <w:rPr>
          <w:rFonts w:ascii="Open Sans" w:hAnsi="Open Sans" w:cs="Open Sans"/>
        </w:rPr>
        <w:t>Permitir al paciente la solicitud de</w:t>
      </w:r>
      <w:r w:rsidR="00FA16AD" w:rsidRPr="0000604F">
        <w:rPr>
          <w:rFonts w:ascii="Open Sans" w:hAnsi="Open Sans" w:cs="Open Sans"/>
        </w:rPr>
        <w:t xml:space="preserve"> medicamentos de</w:t>
      </w:r>
      <w:r w:rsidR="0088070F" w:rsidRPr="0000604F">
        <w:rPr>
          <w:rFonts w:ascii="Open Sans" w:hAnsi="Open Sans" w:cs="Open Sans"/>
        </w:rPr>
        <w:t xml:space="preserve"> la formula médica a través de la aplicación en un rango valido de 3 meses a partir de la fecha en que se formuló la orden.</w:t>
      </w:r>
      <w:r w:rsidR="00FA16AD" w:rsidRPr="0000604F">
        <w:rPr>
          <w:rFonts w:ascii="Open Sans" w:hAnsi="Open Sans" w:cs="Open Sans"/>
        </w:rPr>
        <w:t xml:space="preserve"> </w:t>
      </w:r>
      <w:r w:rsidR="0088070F" w:rsidRPr="0000604F">
        <w:rPr>
          <w:rFonts w:ascii="Open Sans" w:hAnsi="Open Sans" w:cs="Open Sans"/>
        </w:rPr>
        <w:t xml:space="preserve">Cuando el usuario solicita la formula se muestra un listado de </w:t>
      </w:r>
      <w:r w:rsidR="00906AF0" w:rsidRPr="0000604F">
        <w:rPr>
          <w:rFonts w:ascii="Open Sans" w:hAnsi="Open Sans" w:cs="Open Sans"/>
        </w:rPr>
        <w:t xml:space="preserve">los medicamentos </w:t>
      </w:r>
      <w:r w:rsidR="0088070F" w:rsidRPr="0000604F">
        <w:rPr>
          <w:rFonts w:ascii="Open Sans" w:hAnsi="Open Sans" w:cs="Open Sans"/>
        </w:rPr>
        <w:t xml:space="preserve">deberá confirmar </w:t>
      </w:r>
      <w:r w:rsidR="001A262E" w:rsidRPr="0000604F">
        <w:rPr>
          <w:rFonts w:ascii="Open Sans" w:hAnsi="Open Sans" w:cs="Open Sans"/>
        </w:rPr>
        <w:t>para continuar.</w:t>
      </w:r>
      <w:r w:rsidR="00FA16AD" w:rsidRPr="0000604F">
        <w:rPr>
          <w:rFonts w:ascii="Open Sans" w:hAnsi="Open Sans" w:cs="Open Sans"/>
        </w:rPr>
        <w:t xml:space="preserve"> </w:t>
      </w:r>
      <w:r w:rsidR="001A262E" w:rsidRPr="0000604F">
        <w:rPr>
          <w:rFonts w:ascii="Open Sans" w:hAnsi="Open Sans" w:cs="Open Sans"/>
        </w:rPr>
        <w:t>El usuario deberá seleccionar una fecha y hora dentro de los horarios establecidos.</w:t>
      </w:r>
      <w:r w:rsidR="00FA16AD" w:rsidRPr="0000604F">
        <w:rPr>
          <w:rFonts w:ascii="Open Sans" w:hAnsi="Open Sans" w:cs="Open Sans"/>
        </w:rPr>
        <w:t xml:space="preserve"> </w:t>
      </w:r>
      <w:r w:rsidR="001A262E" w:rsidRPr="0000604F">
        <w:rPr>
          <w:rFonts w:ascii="Open Sans" w:hAnsi="Open Sans" w:cs="Open Sans"/>
        </w:rPr>
        <w:t xml:space="preserve">El usuario deberá </w:t>
      </w:r>
      <w:r w:rsidR="00C61081" w:rsidRPr="0000604F">
        <w:rPr>
          <w:rFonts w:ascii="Open Sans" w:hAnsi="Open Sans" w:cs="Open Sans"/>
        </w:rPr>
        <w:t>escribir o seleccionar su dirección en el mapa que se le muestre.</w:t>
      </w:r>
      <w:r w:rsidR="00FA16AD" w:rsidRPr="0000604F">
        <w:rPr>
          <w:rFonts w:ascii="Open Sans" w:hAnsi="Open Sans" w:cs="Open Sans"/>
        </w:rPr>
        <w:t xml:space="preserve"> </w:t>
      </w:r>
      <w:r w:rsidR="00C61081" w:rsidRPr="0000604F">
        <w:rPr>
          <w:rFonts w:ascii="Open Sans" w:hAnsi="Open Sans" w:cs="Open Sans"/>
        </w:rPr>
        <w:t>El usuario deberá confirmar la solicitud de los medicamentos visualizando primero una lista de los datos ingresados.</w:t>
      </w:r>
    </w:p>
    <w:p w14:paraId="33E1C9AD" w14:textId="77777777" w:rsidR="0000604F" w:rsidRDefault="00C764D2" w:rsidP="00806A2C">
      <w:pPr>
        <w:pStyle w:val="Sinespaciado"/>
        <w:numPr>
          <w:ilvl w:val="0"/>
          <w:numId w:val="34"/>
        </w:numPr>
        <w:jc w:val="both"/>
        <w:rPr>
          <w:rFonts w:ascii="Open Sans" w:hAnsi="Open Sans" w:cs="Open Sans"/>
        </w:rPr>
      </w:pPr>
      <w:r w:rsidRPr="0000604F">
        <w:rPr>
          <w:rFonts w:ascii="Open Sans" w:hAnsi="Open Sans" w:cs="Open Sans"/>
        </w:rPr>
        <w:t>Gestionar la entrega de solicitu</w:t>
      </w:r>
      <w:r w:rsidR="00D15002" w:rsidRPr="0000604F">
        <w:rPr>
          <w:rFonts w:ascii="Open Sans" w:hAnsi="Open Sans" w:cs="Open Sans"/>
        </w:rPr>
        <w:t>des realizadas de los pacientes.</w:t>
      </w:r>
    </w:p>
    <w:p w14:paraId="2AA0ED44" w14:textId="0332187B" w:rsidR="00D15002" w:rsidRPr="0000604F" w:rsidRDefault="00D15002" w:rsidP="00806A2C">
      <w:pPr>
        <w:pStyle w:val="Sinespaciado"/>
        <w:numPr>
          <w:ilvl w:val="0"/>
          <w:numId w:val="34"/>
        </w:numPr>
        <w:jc w:val="both"/>
        <w:rPr>
          <w:rFonts w:ascii="Open Sans" w:hAnsi="Open Sans" w:cs="Open Sans"/>
        </w:rPr>
      </w:pPr>
      <w:r w:rsidRPr="0000604F">
        <w:rPr>
          <w:rFonts w:ascii="Open Sans" w:hAnsi="Open Sans" w:cs="Open Sans"/>
        </w:rPr>
        <w:lastRenderedPageBreak/>
        <w:t>Permitir al domiciliario gestionar el pago de los pacientes en la entrega de cada pedido.</w:t>
      </w:r>
    </w:p>
    <w:p w14:paraId="6D275E6B" w14:textId="77777777" w:rsidR="00466364" w:rsidRPr="00806A2C" w:rsidRDefault="00466364" w:rsidP="00806A2C">
      <w:pPr>
        <w:pStyle w:val="Sinespaciado"/>
        <w:jc w:val="both"/>
        <w:rPr>
          <w:rFonts w:ascii="Open Sans" w:hAnsi="Open Sans" w:cs="Open Sans"/>
        </w:rPr>
      </w:pPr>
    </w:p>
    <w:p w14:paraId="08DCC33D" w14:textId="6A22D0B2" w:rsidR="00781D0C" w:rsidRPr="0000604F" w:rsidRDefault="00781D0C" w:rsidP="0000604F">
      <w:pPr>
        <w:pStyle w:val="Ttulo2"/>
        <w:rPr>
          <w:rFonts w:ascii="Open Sans" w:hAnsi="Open Sans" w:cs="Open Sans"/>
        </w:rPr>
      </w:pPr>
      <w:r w:rsidRPr="0000604F">
        <w:rPr>
          <w:rFonts w:ascii="Open Sans" w:hAnsi="Open Sans" w:cs="Open Sans"/>
        </w:rPr>
        <w:t>Casos de Prueba</w:t>
      </w:r>
    </w:p>
    <w:p w14:paraId="1AF4A218" w14:textId="6883062C" w:rsidR="00781D0C" w:rsidRPr="00806A2C" w:rsidRDefault="00781D0C" w:rsidP="00806A2C">
      <w:pPr>
        <w:pStyle w:val="Sinespaciado"/>
        <w:jc w:val="both"/>
        <w:rPr>
          <w:rFonts w:ascii="Open Sans" w:hAnsi="Open Sans" w:cs="Open Sans"/>
        </w:rPr>
      </w:pPr>
    </w:p>
    <w:p w14:paraId="7BD57A2E" w14:textId="725A5512" w:rsidR="00781D0C" w:rsidRPr="0000604F" w:rsidRDefault="00781D0C" w:rsidP="0000604F">
      <w:pPr>
        <w:pStyle w:val="Ttulo2"/>
        <w:rPr>
          <w:rFonts w:ascii="Open Sans" w:hAnsi="Open Sans" w:cs="Open Sans"/>
        </w:rPr>
      </w:pPr>
      <w:r w:rsidRPr="0000604F">
        <w:rPr>
          <w:rFonts w:ascii="Open Sans" w:hAnsi="Open Sans" w:cs="Open Sans"/>
        </w:rPr>
        <w:t>Diseño</w:t>
      </w:r>
    </w:p>
    <w:p w14:paraId="47BD308B" w14:textId="17D1D91E" w:rsidR="00781D0C" w:rsidRPr="0000604F" w:rsidRDefault="00781D0C" w:rsidP="0000604F">
      <w:pPr>
        <w:pStyle w:val="Sinespaciado"/>
        <w:jc w:val="both"/>
        <w:rPr>
          <w:rFonts w:ascii="Open Sans" w:hAnsi="Open Sans" w:cs="Open Sans"/>
        </w:rPr>
      </w:pPr>
    </w:p>
    <w:p w14:paraId="3FFC2BD3" w14:textId="4D48836B" w:rsidR="00781D0C" w:rsidRPr="0000604F" w:rsidRDefault="00781D0C" w:rsidP="0000604F">
      <w:pPr>
        <w:pStyle w:val="Ttulo2"/>
        <w:rPr>
          <w:rFonts w:ascii="Open Sans" w:hAnsi="Open Sans" w:cs="Open Sans"/>
          <w:highlight w:val="yellow"/>
        </w:rPr>
      </w:pPr>
      <w:r w:rsidRPr="0000604F">
        <w:rPr>
          <w:rFonts w:ascii="Open Sans" w:hAnsi="Open Sans" w:cs="Open Sans"/>
          <w:highlight w:val="yellow"/>
        </w:rPr>
        <w:t>Casos de Uso</w:t>
      </w:r>
    </w:p>
    <w:p w14:paraId="482A03A3" w14:textId="227701F6" w:rsidR="00781D0C" w:rsidRPr="00806A2C" w:rsidRDefault="00781D0C" w:rsidP="00806A2C">
      <w:pPr>
        <w:pStyle w:val="Sinespaciado"/>
        <w:jc w:val="both"/>
        <w:rPr>
          <w:rFonts w:ascii="Open Sans" w:hAnsi="Open Sans" w:cs="Open Sans"/>
        </w:rPr>
      </w:pPr>
    </w:p>
    <w:p w14:paraId="4A930658" w14:textId="4C1F6DD5" w:rsidR="005263C0" w:rsidRPr="00806A2C" w:rsidRDefault="005263C0" w:rsidP="0000604F">
      <w:pPr>
        <w:pStyle w:val="Sinespaciado"/>
        <w:jc w:val="center"/>
        <w:rPr>
          <w:rFonts w:ascii="Open Sans" w:hAnsi="Open Sans" w:cs="Open Sans"/>
        </w:rPr>
      </w:pPr>
      <w:r w:rsidRPr="00806A2C">
        <w:rPr>
          <w:rFonts w:ascii="Open Sans" w:hAnsi="Open Sans" w:cs="Open Sans"/>
          <w:noProof/>
          <w:lang w:eastAsia="es-CO"/>
        </w:rPr>
        <w:drawing>
          <wp:inline distT="0" distB="0" distL="0" distR="0" wp14:anchorId="49ECF4E0" wp14:editId="0EBD49BC">
            <wp:extent cx="4561947" cy="3876675"/>
            <wp:effectExtent l="0" t="0" r="0" b="0"/>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s de uso.jpg"/>
                    <pic:cNvPicPr/>
                  </pic:nvPicPr>
                  <pic:blipFill>
                    <a:blip r:embed="rId8">
                      <a:extLst>
                        <a:ext uri="{28A0092B-C50C-407E-A947-70E740481C1C}">
                          <a14:useLocalDpi xmlns:a14="http://schemas.microsoft.com/office/drawing/2010/main" val="0"/>
                        </a:ext>
                      </a:extLst>
                    </a:blip>
                    <a:stretch>
                      <a:fillRect/>
                    </a:stretch>
                  </pic:blipFill>
                  <pic:spPr>
                    <a:xfrm>
                      <a:off x="0" y="0"/>
                      <a:ext cx="4584160" cy="3895551"/>
                    </a:xfrm>
                    <a:prstGeom prst="rect">
                      <a:avLst/>
                    </a:prstGeom>
                  </pic:spPr>
                </pic:pic>
              </a:graphicData>
            </a:graphic>
          </wp:inline>
        </w:drawing>
      </w:r>
    </w:p>
    <w:p w14:paraId="64E305B6" w14:textId="77777777" w:rsidR="005263C0" w:rsidRPr="00806A2C" w:rsidRDefault="005263C0" w:rsidP="00806A2C">
      <w:pPr>
        <w:pStyle w:val="Sinespaciado"/>
        <w:jc w:val="both"/>
        <w:rPr>
          <w:rFonts w:ascii="Open Sans" w:hAnsi="Open Sans" w:cs="Open Sans"/>
        </w:rPr>
      </w:pPr>
    </w:p>
    <w:p w14:paraId="5AA2575B" w14:textId="20FE2A8F" w:rsidR="00781D0C" w:rsidRPr="0000604F" w:rsidRDefault="00781D0C" w:rsidP="0000604F">
      <w:pPr>
        <w:pStyle w:val="Ttulo2"/>
        <w:rPr>
          <w:rFonts w:ascii="Open Sans" w:hAnsi="Open Sans" w:cs="Open Sans"/>
        </w:rPr>
      </w:pPr>
      <w:r w:rsidRPr="0000604F">
        <w:rPr>
          <w:rFonts w:ascii="Open Sans" w:hAnsi="Open Sans" w:cs="Open Sans"/>
        </w:rPr>
        <w:t>BD</w:t>
      </w:r>
    </w:p>
    <w:p w14:paraId="51B36406" w14:textId="77777777" w:rsidR="00781D0C" w:rsidRPr="00806A2C" w:rsidRDefault="00781D0C" w:rsidP="00806A2C">
      <w:pPr>
        <w:pStyle w:val="Sinespaciado"/>
        <w:jc w:val="both"/>
        <w:rPr>
          <w:rFonts w:ascii="Open Sans" w:hAnsi="Open Sans" w:cs="Open Sans"/>
        </w:rPr>
      </w:pPr>
    </w:p>
    <w:p w14:paraId="0EDA50B8" w14:textId="366E2082" w:rsidR="00781D0C" w:rsidRDefault="00781D0C" w:rsidP="0000604F">
      <w:pPr>
        <w:pStyle w:val="Ttulo2"/>
        <w:rPr>
          <w:rFonts w:ascii="Open Sans" w:hAnsi="Open Sans" w:cs="Open Sans"/>
          <w:highlight w:val="yellow"/>
        </w:rPr>
      </w:pPr>
      <w:r w:rsidRPr="0000604F">
        <w:rPr>
          <w:rFonts w:ascii="Open Sans" w:hAnsi="Open Sans" w:cs="Open Sans"/>
          <w:highlight w:val="yellow"/>
        </w:rPr>
        <w:t>Actividades</w:t>
      </w:r>
    </w:p>
    <w:p w14:paraId="39E1ED6C" w14:textId="0C34A18A" w:rsidR="00B26CF5" w:rsidRDefault="00B26CF5" w:rsidP="00B26CF5">
      <w:pPr>
        <w:rPr>
          <w:highlight w:val="yellow"/>
        </w:rPr>
      </w:pPr>
    </w:p>
    <w:p w14:paraId="5A25E846" w14:textId="508614A9" w:rsidR="00B26CF5" w:rsidRPr="00B26CF5" w:rsidRDefault="00B26CF5" w:rsidP="00B26CF5">
      <w:pPr>
        <w:pStyle w:val="Sinespaciado"/>
        <w:ind w:left="426" w:firstLine="6"/>
        <w:jc w:val="both"/>
        <w:rPr>
          <w:rFonts w:ascii="Open Sans" w:hAnsi="Open Sans" w:cs="Open Sans"/>
        </w:rPr>
      </w:pPr>
      <w:r w:rsidRPr="00B26CF5">
        <w:rPr>
          <w:rFonts w:ascii="Open Sans" w:hAnsi="Open Sans" w:cs="Open Sans"/>
        </w:rPr>
        <w:t>Después de haber ingresado al sistema:</w:t>
      </w:r>
      <w:bookmarkStart w:id="6" w:name="_GoBack"/>
      <w:bookmarkEnd w:id="6"/>
    </w:p>
    <w:p w14:paraId="4A4073E9" w14:textId="25AB8C9C" w:rsidR="00F653E2" w:rsidRDefault="00F653E2" w:rsidP="00F653E2">
      <w:pPr>
        <w:pStyle w:val="Sinespaciado"/>
        <w:jc w:val="center"/>
        <w:rPr>
          <w:rFonts w:ascii="Open Sans" w:hAnsi="Open Sans" w:cs="Open Sans"/>
        </w:rPr>
      </w:pPr>
      <w:r w:rsidRPr="00F653E2">
        <w:rPr>
          <w:rFonts w:ascii="Open Sans" w:hAnsi="Open Sans" w:cs="Open Sans"/>
          <w:noProof/>
          <w:lang w:eastAsia="es-CO"/>
        </w:rPr>
        <w:lastRenderedPageBreak/>
        <w:drawing>
          <wp:inline distT="0" distB="0" distL="0" distR="0" wp14:anchorId="5726F158" wp14:editId="3A9DB888">
            <wp:extent cx="5514975" cy="4507367"/>
            <wp:effectExtent l="0" t="0" r="0" b="7620"/>
            <wp:docPr id="5" name="Imagen 5" descr="G:\MIS DOC\Downloads\MedicinApp-solic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Downloads\MedicinApp-solicit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227" cy="4513294"/>
                    </a:xfrm>
                    <a:prstGeom prst="rect">
                      <a:avLst/>
                    </a:prstGeom>
                    <a:noFill/>
                    <a:ln>
                      <a:noFill/>
                    </a:ln>
                  </pic:spPr>
                </pic:pic>
              </a:graphicData>
            </a:graphic>
          </wp:inline>
        </w:drawing>
      </w:r>
    </w:p>
    <w:p w14:paraId="413E0F3E" w14:textId="77777777" w:rsidR="00F653E2" w:rsidRDefault="00F653E2" w:rsidP="00F653E2">
      <w:pPr>
        <w:pStyle w:val="Sinespaciado"/>
        <w:jc w:val="center"/>
        <w:rPr>
          <w:rFonts w:ascii="Open Sans" w:hAnsi="Open Sans" w:cs="Open Sans"/>
        </w:rPr>
      </w:pPr>
    </w:p>
    <w:p w14:paraId="685767C7" w14:textId="0086B0FC" w:rsidR="00781D0C" w:rsidRPr="00806A2C" w:rsidRDefault="00F653E2" w:rsidP="00F653E2">
      <w:pPr>
        <w:pStyle w:val="Sinespaciado"/>
        <w:jc w:val="center"/>
        <w:rPr>
          <w:rFonts w:ascii="Open Sans" w:hAnsi="Open Sans" w:cs="Open Sans"/>
        </w:rPr>
      </w:pPr>
      <w:r w:rsidRPr="00F653E2">
        <w:rPr>
          <w:rFonts w:ascii="Open Sans" w:hAnsi="Open Sans" w:cs="Open Sans"/>
          <w:noProof/>
          <w:lang w:eastAsia="es-CO"/>
        </w:rPr>
        <w:drawing>
          <wp:inline distT="0" distB="0" distL="0" distR="0" wp14:anchorId="0C05AAE4" wp14:editId="299977C5">
            <wp:extent cx="5514975" cy="3743325"/>
            <wp:effectExtent l="0" t="0" r="9525" b="9525"/>
            <wp:docPr id="1" name="Imagen 1" descr="G:\MIS DOC\Downloads\MedicinApp-listarpedid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S DOC\Downloads\MedicinApp-listarpedidos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192" cy="3749581"/>
                    </a:xfrm>
                    <a:prstGeom prst="rect">
                      <a:avLst/>
                    </a:prstGeom>
                    <a:noFill/>
                    <a:ln>
                      <a:noFill/>
                    </a:ln>
                  </pic:spPr>
                </pic:pic>
              </a:graphicData>
            </a:graphic>
          </wp:inline>
        </w:drawing>
      </w:r>
    </w:p>
    <w:p w14:paraId="7C351B53" w14:textId="40CC8FBB" w:rsidR="00781D0C" w:rsidRPr="0000604F" w:rsidRDefault="00781D0C" w:rsidP="0000604F">
      <w:pPr>
        <w:pStyle w:val="Ttulo2"/>
        <w:rPr>
          <w:rFonts w:ascii="Open Sans" w:hAnsi="Open Sans" w:cs="Open Sans"/>
          <w:highlight w:val="yellow"/>
        </w:rPr>
      </w:pPr>
      <w:r w:rsidRPr="0000604F">
        <w:rPr>
          <w:rFonts w:ascii="Open Sans" w:hAnsi="Open Sans" w:cs="Open Sans"/>
          <w:highlight w:val="yellow"/>
        </w:rPr>
        <w:lastRenderedPageBreak/>
        <w:t>Vistas de Usuario</w:t>
      </w:r>
    </w:p>
    <w:p w14:paraId="1C663DC9" w14:textId="77777777" w:rsidR="00781D0C" w:rsidRPr="00806A2C" w:rsidRDefault="00781D0C" w:rsidP="00806A2C">
      <w:pPr>
        <w:pStyle w:val="Sinespaciado"/>
        <w:jc w:val="both"/>
        <w:rPr>
          <w:rFonts w:ascii="Open Sans" w:hAnsi="Open Sans" w:cs="Open Sans"/>
        </w:rPr>
      </w:pPr>
    </w:p>
    <w:p w14:paraId="195CFA99" w14:textId="0D809FFB" w:rsidR="00781D0C" w:rsidRPr="0000604F" w:rsidRDefault="00781D0C" w:rsidP="0000604F">
      <w:pPr>
        <w:pStyle w:val="Ttulo2"/>
        <w:rPr>
          <w:rFonts w:ascii="Open Sans" w:hAnsi="Open Sans" w:cs="Open Sans"/>
        </w:rPr>
      </w:pPr>
      <w:r w:rsidRPr="0000604F">
        <w:rPr>
          <w:rFonts w:ascii="Open Sans" w:hAnsi="Open Sans" w:cs="Open Sans"/>
        </w:rPr>
        <w:t>Otro (usted escoge)</w:t>
      </w:r>
    </w:p>
    <w:p w14:paraId="1F068A5D" w14:textId="77777777" w:rsidR="00781D0C" w:rsidRPr="00806A2C" w:rsidRDefault="00781D0C" w:rsidP="00806A2C">
      <w:pPr>
        <w:pStyle w:val="Sinespaciado"/>
        <w:jc w:val="both"/>
        <w:rPr>
          <w:rFonts w:ascii="Open Sans" w:hAnsi="Open Sans" w:cs="Open Sans"/>
        </w:rPr>
      </w:pPr>
    </w:p>
    <w:p w14:paraId="7494ABC7" w14:textId="77777777" w:rsidR="0000604F" w:rsidRDefault="00781D0C" w:rsidP="0000604F">
      <w:pPr>
        <w:pStyle w:val="Ttulo1"/>
        <w:rPr>
          <w:rFonts w:ascii="Open Sans" w:hAnsi="Open Sans" w:cs="Open Sans"/>
        </w:rPr>
      </w:pPr>
      <w:r w:rsidRPr="0000604F">
        <w:rPr>
          <w:rFonts w:ascii="Open Sans" w:hAnsi="Open Sans" w:cs="Open Sans"/>
        </w:rPr>
        <w:t>Conclusiones</w:t>
      </w:r>
    </w:p>
    <w:p w14:paraId="4A40C5CB" w14:textId="7B1BCD01" w:rsidR="00781D0C" w:rsidRPr="0000604F" w:rsidRDefault="00781D0C" w:rsidP="0000604F">
      <w:pPr>
        <w:pStyle w:val="Ttulo1"/>
        <w:rPr>
          <w:rFonts w:ascii="Open Sans" w:hAnsi="Open Sans" w:cs="Open Sans"/>
        </w:rPr>
      </w:pPr>
      <w:r w:rsidRPr="0000604F">
        <w:rPr>
          <w:rFonts w:ascii="Open Sans" w:hAnsi="Open Sans" w:cs="Open Sans"/>
        </w:rPr>
        <w:t>Fuentes</w:t>
      </w:r>
    </w:p>
    <w:p w14:paraId="7703DDBC" w14:textId="77777777" w:rsidR="00781D0C" w:rsidRPr="00806A2C" w:rsidRDefault="00781D0C" w:rsidP="00806A2C">
      <w:pPr>
        <w:pStyle w:val="Sinespaciado"/>
        <w:jc w:val="both"/>
        <w:rPr>
          <w:rFonts w:ascii="Open Sans" w:hAnsi="Open Sans" w:cs="Open Sans"/>
        </w:rPr>
      </w:pPr>
    </w:p>
    <w:sectPr w:rsidR="00781D0C" w:rsidRPr="00806A2C" w:rsidSect="00781D0C">
      <w:headerReference w:type="default" r:id="rId11"/>
      <w:pgSz w:w="12242" w:h="15842" w:code="1"/>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1D376" w14:textId="77777777" w:rsidR="00351ACD" w:rsidRDefault="00351ACD" w:rsidP="002A2299">
      <w:r>
        <w:separator/>
      </w:r>
    </w:p>
  </w:endnote>
  <w:endnote w:type="continuationSeparator" w:id="0">
    <w:p w14:paraId="4D1AAD76" w14:textId="77777777" w:rsidR="00351ACD" w:rsidRDefault="00351ACD" w:rsidP="002A2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Myriad Pro Cond"/>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6100E" w14:textId="77777777" w:rsidR="00351ACD" w:rsidRDefault="00351ACD" w:rsidP="002A2299">
      <w:r>
        <w:separator/>
      </w:r>
    </w:p>
  </w:footnote>
  <w:footnote w:type="continuationSeparator" w:id="0">
    <w:p w14:paraId="17F124C8" w14:textId="77777777" w:rsidR="00351ACD" w:rsidRDefault="00351ACD" w:rsidP="002A22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29C84" w14:textId="2500E571" w:rsidR="000E3275" w:rsidRPr="00A95B17" w:rsidRDefault="00A95B17" w:rsidP="00A95B17">
    <w:pPr>
      <w:pStyle w:val="Encabezado"/>
      <w:jc w:val="center"/>
      <w:rPr>
        <w:sz w:val="12"/>
        <w:szCs w:val="12"/>
      </w:rPr>
    </w:pPr>
    <w:r w:rsidRPr="00A95B17">
      <w:rPr>
        <w:noProof/>
        <w:sz w:val="20"/>
        <w:szCs w:val="20"/>
        <w:lang w:val="es-CO" w:eastAsia="es-CO"/>
      </w:rPr>
      <w:drawing>
        <wp:anchor distT="0" distB="0" distL="114300" distR="114300" simplePos="0" relativeHeight="251659264" behindDoc="0" locked="0" layoutInCell="1" allowOverlap="1" wp14:anchorId="658CD190" wp14:editId="598DA777">
          <wp:simplePos x="0" y="0"/>
          <wp:positionH relativeFrom="margin">
            <wp:align>left</wp:align>
          </wp:positionH>
          <wp:positionV relativeFrom="paragraph">
            <wp:posOffset>10795</wp:posOffset>
          </wp:positionV>
          <wp:extent cx="1073426" cy="562959"/>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24px-Logotipo_Universidad_Industrial_de_Santander_vectores.svg.png"/>
                  <pic:cNvPicPr/>
                </pic:nvPicPr>
                <pic:blipFill>
                  <a:blip r:embed="rId1">
                    <a:extLst>
                      <a:ext uri="{28A0092B-C50C-407E-A947-70E740481C1C}">
                        <a14:useLocalDpi xmlns:a14="http://schemas.microsoft.com/office/drawing/2010/main" val="0"/>
                      </a:ext>
                    </a:extLst>
                  </a:blip>
                  <a:stretch>
                    <a:fillRect/>
                  </a:stretch>
                </pic:blipFill>
                <pic:spPr>
                  <a:xfrm>
                    <a:off x="0" y="0"/>
                    <a:ext cx="1081674" cy="567285"/>
                  </a:xfrm>
                  <a:prstGeom prst="rect">
                    <a:avLst/>
                  </a:prstGeom>
                </pic:spPr>
              </pic:pic>
            </a:graphicData>
          </a:graphic>
          <wp14:sizeRelH relativeFrom="page">
            <wp14:pctWidth>0</wp14:pctWidth>
          </wp14:sizeRelH>
          <wp14:sizeRelV relativeFrom="page">
            <wp14:pctHeight>0</wp14:pctHeight>
          </wp14:sizeRelV>
        </wp:anchor>
      </w:drawing>
    </w:r>
    <w:r w:rsidRPr="00A95B17">
      <w:rPr>
        <w:rFonts w:ascii="Open Sans" w:hAnsi="Open Sans" w:cs="Open Sans"/>
        <w:b/>
        <w:bCs/>
        <w:sz w:val="20"/>
        <w:szCs w:val="20"/>
      </w:rPr>
      <w:t>Definición del Proyecto de Aula</w:t>
    </w:r>
    <w:r w:rsidRPr="00A95B17">
      <w:rPr>
        <w:rFonts w:ascii="Open Sans" w:hAnsi="Open Sans" w:cs="Open Sans"/>
        <w:b/>
        <w:bCs/>
        <w:sz w:val="20"/>
        <w:szCs w:val="20"/>
      </w:rPr>
      <w:br/>
      <w:t xml:space="preserve">Ingeniería de Sistemas </w:t>
    </w:r>
    <w:r w:rsidRPr="00A95B17">
      <w:rPr>
        <w:rFonts w:ascii="Open Sans" w:hAnsi="Open Sans" w:cs="Open Sans"/>
        <w:b/>
        <w:bCs/>
        <w:sz w:val="20"/>
        <w:szCs w:val="20"/>
      </w:rPr>
      <w:br/>
      <w:t>2020</w:t>
    </w:r>
  </w:p>
  <w:p w14:paraId="3E746937" w14:textId="3B9D84EA" w:rsidR="00A95B17" w:rsidRPr="00773AB2" w:rsidRDefault="00A95B17" w:rsidP="00773AB2">
    <w:pPr>
      <w:pStyle w:val="Encabezado"/>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E99"/>
    <w:multiLevelType w:val="hybridMultilevel"/>
    <w:tmpl w:val="D9147E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8351A3"/>
    <w:multiLevelType w:val="hybridMultilevel"/>
    <w:tmpl w:val="F61AC7D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A44D59"/>
    <w:multiLevelType w:val="hybridMultilevel"/>
    <w:tmpl w:val="03FC3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EA0CD0"/>
    <w:multiLevelType w:val="hybridMultilevel"/>
    <w:tmpl w:val="775475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58842DD"/>
    <w:multiLevelType w:val="hybridMultilevel"/>
    <w:tmpl w:val="A81607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B053B0E"/>
    <w:multiLevelType w:val="hybridMultilevel"/>
    <w:tmpl w:val="7E6A0C4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B623BDB"/>
    <w:multiLevelType w:val="hybridMultilevel"/>
    <w:tmpl w:val="8CC633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D5A3D2F"/>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04C4681"/>
    <w:multiLevelType w:val="hybridMultilevel"/>
    <w:tmpl w:val="2F3C6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DD11DB"/>
    <w:multiLevelType w:val="multilevel"/>
    <w:tmpl w:val="6A70AF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5F14CAE"/>
    <w:multiLevelType w:val="hybridMultilevel"/>
    <w:tmpl w:val="EDA8E9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AA23C2D"/>
    <w:multiLevelType w:val="hybridMultilevel"/>
    <w:tmpl w:val="93BCFA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B5C2DA7"/>
    <w:multiLevelType w:val="hybridMultilevel"/>
    <w:tmpl w:val="13981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B5D52C5"/>
    <w:multiLevelType w:val="hybridMultilevel"/>
    <w:tmpl w:val="5B540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F855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9000AB"/>
    <w:multiLevelType w:val="hybridMultilevel"/>
    <w:tmpl w:val="BD54B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E17336"/>
    <w:multiLevelType w:val="hybridMultilevel"/>
    <w:tmpl w:val="4D38D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6A063C5"/>
    <w:multiLevelType w:val="hybridMultilevel"/>
    <w:tmpl w:val="86FE67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B9F10FA"/>
    <w:multiLevelType w:val="hybridMultilevel"/>
    <w:tmpl w:val="1B340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4E2D477A"/>
    <w:multiLevelType w:val="hybridMultilevel"/>
    <w:tmpl w:val="F5FC88FE"/>
    <w:lvl w:ilvl="0" w:tplc="31B424D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F59431A"/>
    <w:multiLevelType w:val="hybridMultilevel"/>
    <w:tmpl w:val="E324659C"/>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1B374FA"/>
    <w:multiLevelType w:val="hybridMultilevel"/>
    <w:tmpl w:val="A22AB062"/>
    <w:lvl w:ilvl="0" w:tplc="0C0A0001">
      <w:start w:val="1"/>
      <w:numFmt w:val="bullet"/>
      <w:lvlText w:val=""/>
      <w:lvlJc w:val="left"/>
      <w:pPr>
        <w:ind w:left="360" w:hanging="360"/>
      </w:pPr>
      <w:rPr>
        <w:rFonts w:ascii="Symbol" w:hAnsi="Symbol" w:hint="default"/>
      </w:rPr>
    </w:lvl>
    <w:lvl w:ilvl="1" w:tplc="2EA2449E">
      <w:numFmt w:val="bullet"/>
      <w:lvlText w:val="-"/>
      <w:lvlJc w:val="left"/>
      <w:pPr>
        <w:ind w:left="1080" w:hanging="360"/>
      </w:pPr>
      <w:rPr>
        <w:rFonts w:ascii="Arial" w:eastAsiaTheme="minorHAnsi"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2902FCE"/>
    <w:multiLevelType w:val="hybridMultilevel"/>
    <w:tmpl w:val="284C4E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94B4826"/>
    <w:multiLevelType w:val="hybridMultilevel"/>
    <w:tmpl w:val="60D089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1D2069E"/>
    <w:multiLevelType w:val="hybridMultilevel"/>
    <w:tmpl w:val="1EFE5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794AE4"/>
    <w:multiLevelType w:val="hybridMultilevel"/>
    <w:tmpl w:val="7660A2D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6F513627"/>
    <w:multiLevelType w:val="multilevel"/>
    <w:tmpl w:val="8178505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FE90C75"/>
    <w:multiLevelType w:val="hybridMultilevel"/>
    <w:tmpl w:val="B3FA3512"/>
    <w:lvl w:ilvl="0" w:tplc="99781568">
      <w:start w:val="1"/>
      <w:numFmt w:val="decimal"/>
      <w:pStyle w:val="Referencia"/>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9" w15:restartNumberingAfterBreak="0">
    <w:nsid w:val="76C06E39"/>
    <w:multiLevelType w:val="hybridMultilevel"/>
    <w:tmpl w:val="A8182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A0F6F0E"/>
    <w:multiLevelType w:val="hybridMultilevel"/>
    <w:tmpl w:val="84EE09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C8F53E6"/>
    <w:multiLevelType w:val="hybridMultilevel"/>
    <w:tmpl w:val="ACEA1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FBD395C"/>
    <w:multiLevelType w:val="hybridMultilevel"/>
    <w:tmpl w:val="6BC4A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17"/>
  </w:num>
  <w:num w:numId="4">
    <w:abstractNumId w:val="10"/>
  </w:num>
  <w:num w:numId="5">
    <w:abstractNumId w:val="19"/>
  </w:num>
  <w:num w:numId="6">
    <w:abstractNumId w:val="26"/>
  </w:num>
  <w:num w:numId="7">
    <w:abstractNumId w:val="25"/>
  </w:num>
  <w:num w:numId="8">
    <w:abstractNumId w:val="3"/>
  </w:num>
  <w:num w:numId="9">
    <w:abstractNumId w:val="22"/>
  </w:num>
  <w:num w:numId="10">
    <w:abstractNumId w:val="0"/>
  </w:num>
  <w:num w:numId="11">
    <w:abstractNumId w:val="16"/>
  </w:num>
  <w:num w:numId="12">
    <w:abstractNumId w:val="24"/>
  </w:num>
  <w:num w:numId="13">
    <w:abstractNumId w:val="2"/>
  </w:num>
  <w:num w:numId="14">
    <w:abstractNumId w:val="21"/>
  </w:num>
  <w:num w:numId="15">
    <w:abstractNumId w:val="20"/>
  </w:num>
  <w:num w:numId="16">
    <w:abstractNumId w:val="31"/>
  </w:num>
  <w:num w:numId="17">
    <w:abstractNumId w:val="14"/>
  </w:num>
  <w:num w:numId="18">
    <w:abstractNumId w:val="7"/>
  </w:num>
  <w:num w:numId="19">
    <w:abstractNumId w:val="27"/>
  </w:num>
  <w:num w:numId="20">
    <w:abstractNumId w:val="9"/>
  </w:num>
  <w:num w:numId="21">
    <w:abstractNumId w:val="7"/>
  </w:num>
  <w:num w:numId="22">
    <w:abstractNumId w:val="11"/>
  </w:num>
  <w:num w:numId="23">
    <w:abstractNumId w:val="12"/>
  </w:num>
  <w:num w:numId="24">
    <w:abstractNumId w:val="15"/>
  </w:num>
  <w:num w:numId="25">
    <w:abstractNumId w:val="32"/>
  </w:num>
  <w:num w:numId="26">
    <w:abstractNumId w:val="30"/>
  </w:num>
  <w:num w:numId="27">
    <w:abstractNumId w:val="23"/>
  </w:num>
  <w:num w:numId="28">
    <w:abstractNumId w:val="29"/>
  </w:num>
  <w:num w:numId="29">
    <w:abstractNumId w:val="8"/>
  </w:num>
  <w:num w:numId="30">
    <w:abstractNumId w:val="13"/>
  </w:num>
  <w:num w:numId="31">
    <w:abstractNumId w:val="4"/>
  </w:num>
  <w:num w:numId="32">
    <w:abstractNumId w:val="18"/>
  </w:num>
  <w:num w:numId="33">
    <w:abstractNumId w:val="6"/>
  </w:num>
  <w:num w:numId="34">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MANUEL">
    <w15:presenceInfo w15:providerId="None" w15:userId="EMMAN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n-US" w:vendorID="64" w:dllVersion="6" w:nlCheck="1" w:checkStyle="0"/>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activeWritingStyle w:appName="MSWord" w:lang="es-CO"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99"/>
    <w:rsid w:val="0000604F"/>
    <w:rsid w:val="00006291"/>
    <w:rsid w:val="00010F7A"/>
    <w:rsid w:val="0001530C"/>
    <w:rsid w:val="00020BEC"/>
    <w:rsid w:val="0002268F"/>
    <w:rsid w:val="000270DA"/>
    <w:rsid w:val="00031D7F"/>
    <w:rsid w:val="0003441F"/>
    <w:rsid w:val="00052E1D"/>
    <w:rsid w:val="0005485C"/>
    <w:rsid w:val="00060FD5"/>
    <w:rsid w:val="00066BEC"/>
    <w:rsid w:val="000831E1"/>
    <w:rsid w:val="00085F6F"/>
    <w:rsid w:val="0009358F"/>
    <w:rsid w:val="000A5D50"/>
    <w:rsid w:val="000A5D5E"/>
    <w:rsid w:val="000A6067"/>
    <w:rsid w:val="000B13AE"/>
    <w:rsid w:val="000B2CFF"/>
    <w:rsid w:val="000C0A5E"/>
    <w:rsid w:val="000D5C17"/>
    <w:rsid w:val="000E1D3A"/>
    <w:rsid w:val="000E6030"/>
    <w:rsid w:val="001202F4"/>
    <w:rsid w:val="00122D52"/>
    <w:rsid w:val="00134A69"/>
    <w:rsid w:val="00144738"/>
    <w:rsid w:val="00147E0B"/>
    <w:rsid w:val="001763E0"/>
    <w:rsid w:val="001771D8"/>
    <w:rsid w:val="00191727"/>
    <w:rsid w:val="00197FB5"/>
    <w:rsid w:val="001A262E"/>
    <w:rsid w:val="001A29D7"/>
    <w:rsid w:val="001C6D2C"/>
    <w:rsid w:val="001E2107"/>
    <w:rsid w:val="001E2999"/>
    <w:rsid w:val="001F53B9"/>
    <w:rsid w:val="00202457"/>
    <w:rsid w:val="00203A5D"/>
    <w:rsid w:val="0020632C"/>
    <w:rsid w:val="002123ED"/>
    <w:rsid w:val="00213AF3"/>
    <w:rsid w:val="00251E0D"/>
    <w:rsid w:val="00252745"/>
    <w:rsid w:val="00270222"/>
    <w:rsid w:val="00270E3D"/>
    <w:rsid w:val="002901B7"/>
    <w:rsid w:val="002A2299"/>
    <w:rsid w:val="002A4B29"/>
    <w:rsid w:val="002A7231"/>
    <w:rsid w:val="002B3FB8"/>
    <w:rsid w:val="002C042D"/>
    <w:rsid w:val="002C083B"/>
    <w:rsid w:val="002C0BAC"/>
    <w:rsid w:val="002D47D1"/>
    <w:rsid w:val="00301613"/>
    <w:rsid w:val="003141AF"/>
    <w:rsid w:val="00314E5F"/>
    <w:rsid w:val="003232BF"/>
    <w:rsid w:val="00323A27"/>
    <w:rsid w:val="00343784"/>
    <w:rsid w:val="00351ACD"/>
    <w:rsid w:val="00357AD1"/>
    <w:rsid w:val="00367CCB"/>
    <w:rsid w:val="00373954"/>
    <w:rsid w:val="00387E84"/>
    <w:rsid w:val="00391D4D"/>
    <w:rsid w:val="003A20AB"/>
    <w:rsid w:val="003A4009"/>
    <w:rsid w:val="003B360F"/>
    <w:rsid w:val="003D55CA"/>
    <w:rsid w:val="003E58F6"/>
    <w:rsid w:val="003F06A0"/>
    <w:rsid w:val="00406530"/>
    <w:rsid w:val="00410D89"/>
    <w:rsid w:val="00440E87"/>
    <w:rsid w:val="00444BE8"/>
    <w:rsid w:val="0044644E"/>
    <w:rsid w:val="00461EE2"/>
    <w:rsid w:val="00466364"/>
    <w:rsid w:val="00476F6E"/>
    <w:rsid w:val="00482650"/>
    <w:rsid w:val="004879BC"/>
    <w:rsid w:val="00490670"/>
    <w:rsid w:val="004A1650"/>
    <w:rsid w:val="004A44E8"/>
    <w:rsid w:val="004A4C92"/>
    <w:rsid w:val="004A7E56"/>
    <w:rsid w:val="004B1E08"/>
    <w:rsid w:val="004B7D23"/>
    <w:rsid w:val="004C5117"/>
    <w:rsid w:val="004C5AEA"/>
    <w:rsid w:val="0050420C"/>
    <w:rsid w:val="005052F8"/>
    <w:rsid w:val="00513D7B"/>
    <w:rsid w:val="005238C4"/>
    <w:rsid w:val="005263C0"/>
    <w:rsid w:val="00537865"/>
    <w:rsid w:val="005618A9"/>
    <w:rsid w:val="00563B6B"/>
    <w:rsid w:val="00565079"/>
    <w:rsid w:val="00572D37"/>
    <w:rsid w:val="005A68E8"/>
    <w:rsid w:val="005B3B14"/>
    <w:rsid w:val="005B691B"/>
    <w:rsid w:val="005C3522"/>
    <w:rsid w:val="005D2454"/>
    <w:rsid w:val="005D7852"/>
    <w:rsid w:val="005E5AD8"/>
    <w:rsid w:val="00604CFB"/>
    <w:rsid w:val="006225F2"/>
    <w:rsid w:val="00625014"/>
    <w:rsid w:val="0065423C"/>
    <w:rsid w:val="006822DE"/>
    <w:rsid w:val="006A24BD"/>
    <w:rsid w:val="006A2F94"/>
    <w:rsid w:val="006A5B49"/>
    <w:rsid w:val="006C2846"/>
    <w:rsid w:val="006D6193"/>
    <w:rsid w:val="006E260A"/>
    <w:rsid w:val="006F3FBA"/>
    <w:rsid w:val="006F612E"/>
    <w:rsid w:val="006F7704"/>
    <w:rsid w:val="00712C0A"/>
    <w:rsid w:val="007428B8"/>
    <w:rsid w:val="00751478"/>
    <w:rsid w:val="00752627"/>
    <w:rsid w:val="007545BE"/>
    <w:rsid w:val="007608BC"/>
    <w:rsid w:val="00765534"/>
    <w:rsid w:val="0077222A"/>
    <w:rsid w:val="00773D73"/>
    <w:rsid w:val="00781D0C"/>
    <w:rsid w:val="00782951"/>
    <w:rsid w:val="00797EE6"/>
    <w:rsid w:val="007C4C84"/>
    <w:rsid w:val="007E50B1"/>
    <w:rsid w:val="00803915"/>
    <w:rsid w:val="00806A2C"/>
    <w:rsid w:val="0083515D"/>
    <w:rsid w:val="0083701D"/>
    <w:rsid w:val="008463E7"/>
    <w:rsid w:val="00846DA4"/>
    <w:rsid w:val="008533F3"/>
    <w:rsid w:val="00862BB6"/>
    <w:rsid w:val="0088070F"/>
    <w:rsid w:val="00880DEE"/>
    <w:rsid w:val="00885B07"/>
    <w:rsid w:val="00893E39"/>
    <w:rsid w:val="00895905"/>
    <w:rsid w:val="00895AC3"/>
    <w:rsid w:val="008B3FF6"/>
    <w:rsid w:val="008B4FC3"/>
    <w:rsid w:val="00905A58"/>
    <w:rsid w:val="00906AF0"/>
    <w:rsid w:val="0091141C"/>
    <w:rsid w:val="00934F09"/>
    <w:rsid w:val="00937EA3"/>
    <w:rsid w:val="009434BD"/>
    <w:rsid w:val="009449EE"/>
    <w:rsid w:val="00954F64"/>
    <w:rsid w:val="009572F8"/>
    <w:rsid w:val="00976FB3"/>
    <w:rsid w:val="009953C6"/>
    <w:rsid w:val="009A478F"/>
    <w:rsid w:val="009A4B10"/>
    <w:rsid w:val="009B78B2"/>
    <w:rsid w:val="009C1476"/>
    <w:rsid w:val="009C1E33"/>
    <w:rsid w:val="009D0E59"/>
    <w:rsid w:val="009D3B25"/>
    <w:rsid w:val="009F4D5A"/>
    <w:rsid w:val="00A00628"/>
    <w:rsid w:val="00A31D16"/>
    <w:rsid w:val="00A33073"/>
    <w:rsid w:val="00A35B70"/>
    <w:rsid w:val="00A45DF8"/>
    <w:rsid w:val="00A46E28"/>
    <w:rsid w:val="00A66656"/>
    <w:rsid w:val="00A80A61"/>
    <w:rsid w:val="00A828B3"/>
    <w:rsid w:val="00A863A1"/>
    <w:rsid w:val="00A95B17"/>
    <w:rsid w:val="00A97AD4"/>
    <w:rsid w:val="00AF3C93"/>
    <w:rsid w:val="00AF6D72"/>
    <w:rsid w:val="00B10994"/>
    <w:rsid w:val="00B12B56"/>
    <w:rsid w:val="00B133DF"/>
    <w:rsid w:val="00B160C9"/>
    <w:rsid w:val="00B26CF5"/>
    <w:rsid w:val="00B30A61"/>
    <w:rsid w:val="00B434C9"/>
    <w:rsid w:val="00B44496"/>
    <w:rsid w:val="00B74062"/>
    <w:rsid w:val="00B74A76"/>
    <w:rsid w:val="00B9149F"/>
    <w:rsid w:val="00BA3F0F"/>
    <w:rsid w:val="00BB4D9B"/>
    <w:rsid w:val="00BB60E7"/>
    <w:rsid w:val="00BB7837"/>
    <w:rsid w:val="00BC07FD"/>
    <w:rsid w:val="00BC1B81"/>
    <w:rsid w:val="00BC562C"/>
    <w:rsid w:val="00BE0D4D"/>
    <w:rsid w:val="00BE3276"/>
    <w:rsid w:val="00BF7152"/>
    <w:rsid w:val="00C070AF"/>
    <w:rsid w:val="00C11C25"/>
    <w:rsid w:val="00C15A2E"/>
    <w:rsid w:val="00C20565"/>
    <w:rsid w:val="00C21F8D"/>
    <w:rsid w:val="00C42D23"/>
    <w:rsid w:val="00C4712F"/>
    <w:rsid w:val="00C61081"/>
    <w:rsid w:val="00C61F3B"/>
    <w:rsid w:val="00C6615B"/>
    <w:rsid w:val="00C70BBB"/>
    <w:rsid w:val="00C73DA8"/>
    <w:rsid w:val="00C758EE"/>
    <w:rsid w:val="00C75EF8"/>
    <w:rsid w:val="00C764D2"/>
    <w:rsid w:val="00C90D29"/>
    <w:rsid w:val="00C94301"/>
    <w:rsid w:val="00CB4886"/>
    <w:rsid w:val="00CD6F91"/>
    <w:rsid w:val="00CE500F"/>
    <w:rsid w:val="00CF069B"/>
    <w:rsid w:val="00CF2089"/>
    <w:rsid w:val="00D04F6E"/>
    <w:rsid w:val="00D074C1"/>
    <w:rsid w:val="00D15002"/>
    <w:rsid w:val="00D2355A"/>
    <w:rsid w:val="00D34454"/>
    <w:rsid w:val="00D50C7B"/>
    <w:rsid w:val="00D55A25"/>
    <w:rsid w:val="00D677C1"/>
    <w:rsid w:val="00D805F4"/>
    <w:rsid w:val="00DA5D1D"/>
    <w:rsid w:val="00DB4221"/>
    <w:rsid w:val="00DB5B5C"/>
    <w:rsid w:val="00DC30CC"/>
    <w:rsid w:val="00DC5FC9"/>
    <w:rsid w:val="00DD28A1"/>
    <w:rsid w:val="00DD7D67"/>
    <w:rsid w:val="00DE13A1"/>
    <w:rsid w:val="00DF4D75"/>
    <w:rsid w:val="00E10789"/>
    <w:rsid w:val="00E17095"/>
    <w:rsid w:val="00E20C39"/>
    <w:rsid w:val="00E2109C"/>
    <w:rsid w:val="00E26FC3"/>
    <w:rsid w:val="00E350B7"/>
    <w:rsid w:val="00E41026"/>
    <w:rsid w:val="00E4691F"/>
    <w:rsid w:val="00E5050A"/>
    <w:rsid w:val="00E6475F"/>
    <w:rsid w:val="00E7514C"/>
    <w:rsid w:val="00E978BF"/>
    <w:rsid w:val="00EA236C"/>
    <w:rsid w:val="00EA35A3"/>
    <w:rsid w:val="00EA625F"/>
    <w:rsid w:val="00EB4619"/>
    <w:rsid w:val="00EE0A48"/>
    <w:rsid w:val="00F027BB"/>
    <w:rsid w:val="00F074BC"/>
    <w:rsid w:val="00F171A2"/>
    <w:rsid w:val="00F22B62"/>
    <w:rsid w:val="00F360A3"/>
    <w:rsid w:val="00F46C2E"/>
    <w:rsid w:val="00F47B4C"/>
    <w:rsid w:val="00F50961"/>
    <w:rsid w:val="00F538F0"/>
    <w:rsid w:val="00F56C6F"/>
    <w:rsid w:val="00F63EBD"/>
    <w:rsid w:val="00F64802"/>
    <w:rsid w:val="00F653E2"/>
    <w:rsid w:val="00F67510"/>
    <w:rsid w:val="00F74A79"/>
    <w:rsid w:val="00F93C4A"/>
    <w:rsid w:val="00FA16AD"/>
    <w:rsid w:val="00FD20EF"/>
    <w:rsid w:val="00FE4586"/>
    <w:rsid w:val="00FE590D"/>
    <w:rsid w:val="00FF00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81E80"/>
  <w15:docId w15:val="{7A992169-B599-4AD0-B3B5-0CEDC850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9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81D0C"/>
    <w:pPr>
      <w:keepNext/>
      <w:keepLines/>
      <w:numPr>
        <w:numId w:val="18"/>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81D0C"/>
    <w:pPr>
      <w:keepNext/>
      <w:keepLines/>
      <w:numPr>
        <w:ilvl w:val="1"/>
        <w:numId w:val="18"/>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781D0C"/>
    <w:pPr>
      <w:keepNext/>
      <w:keepLines/>
      <w:numPr>
        <w:ilvl w:val="2"/>
        <w:numId w:val="18"/>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781D0C"/>
    <w:pPr>
      <w:keepNext/>
      <w:keepLines/>
      <w:numPr>
        <w:ilvl w:val="3"/>
        <w:numId w:val="18"/>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781D0C"/>
    <w:pPr>
      <w:keepNext/>
      <w:keepLines/>
      <w:numPr>
        <w:ilvl w:val="4"/>
        <w:numId w:val="18"/>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781D0C"/>
    <w:pPr>
      <w:keepNext/>
      <w:keepLines/>
      <w:numPr>
        <w:ilvl w:val="5"/>
        <w:numId w:val="18"/>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781D0C"/>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781D0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81D0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A2299"/>
    <w:pPr>
      <w:tabs>
        <w:tab w:val="center" w:pos="4252"/>
        <w:tab w:val="right" w:pos="8504"/>
      </w:tabs>
    </w:pPr>
  </w:style>
  <w:style w:type="character" w:customStyle="1" w:styleId="EncabezadoCar">
    <w:name w:val="Encabezado Car"/>
    <w:basedOn w:val="Fuentedeprrafopredeter"/>
    <w:link w:val="Encabezado"/>
    <w:rsid w:val="002A2299"/>
    <w:rPr>
      <w:rFonts w:ascii="Times New Roman" w:eastAsia="Times New Roman" w:hAnsi="Times New Roman" w:cs="Times New Roman"/>
      <w:sz w:val="24"/>
      <w:szCs w:val="24"/>
      <w:lang w:val="es-ES" w:eastAsia="es-ES"/>
    </w:rPr>
  </w:style>
  <w:style w:type="character" w:styleId="Hipervnculo">
    <w:name w:val="Hyperlink"/>
    <w:basedOn w:val="Fuentedeprrafopredeter"/>
    <w:rsid w:val="002A2299"/>
    <w:rPr>
      <w:color w:val="0000FF"/>
      <w:u w:val="single"/>
    </w:rPr>
  </w:style>
  <w:style w:type="paragraph" w:customStyle="1" w:styleId="Referencia">
    <w:name w:val="Referencia"/>
    <w:basedOn w:val="Normal"/>
    <w:locked/>
    <w:rsid w:val="002A2299"/>
    <w:pPr>
      <w:numPr>
        <w:numId w:val="2"/>
      </w:numPr>
    </w:pPr>
    <w:rPr>
      <w:rFonts w:ascii="Verdana" w:hAnsi="Verdana"/>
      <w:sz w:val="14"/>
      <w:lang w:val="es-CO"/>
    </w:rPr>
  </w:style>
  <w:style w:type="character" w:styleId="Textoennegrita">
    <w:name w:val="Strong"/>
    <w:basedOn w:val="Fuentedeprrafopredeter"/>
    <w:uiPriority w:val="22"/>
    <w:qFormat/>
    <w:rsid w:val="002A2299"/>
    <w:rPr>
      <w:b/>
      <w:bCs/>
    </w:rPr>
  </w:style>
  <w:style w:type="paragraph" w:styleId="Textodeglobo">
    <w:name w:val="Balloon Text"/>
    <w:basedOn w:val="Normal"/>
    <w:link w:val="TextodegloboCar"/>
    <w:uiPriority w:val="99"/>
    <w:semiHidden/>
    <w:unhideWhenUsed/>
    <w:rsid w:val="002A2299"/>
    <w:rPr>
      <w:rFonts w:ascii="Tahoma" w:hAnsi="Tahoma" w:cs="Tahoma"/>
      <w:sz w:val="16"/>
      <w:szCs w:val="16"/>
    </w:rPr>
  </w:style>
  <w:style w:type="character" w:customStyle="1" w:styleId="TextodegloboCar">
    <w:name w:val="Texto de globo Car"/>
    <w:basedOn w:val="Fuentedeprrafopredeter"/>
    <w:link w:val="Textodeglobo"/>
    <w:uiPriority w:val="99"/>
    <w:semiHidden/>
    <w:rsid w:val="002A2299"/>
    <w:rPr>
      <w:rFonts w:ascii="Tahoma" w:eastAsia="Times New Roman" w:hAnsi="Tahoma" w:cs="Tahoma"/>
      <w:sz w:val="16"/>
      <w:szCs w:val="16"/>
      <w:lang w:val="es-ES" w:eastAsia="es-ES"/>
    </w:rPr>
  </w:style>
  <w:style w:type="paragraph" w:styleId="Piedepgina">
    <w:name w:val="footer"/>
    <w:basedOn w:val="Normal"/>
    <w:link w:val="PiedepginaCar"/>
    <w:uiPriority w:val="99"/>
    <w:unhideWhenUsed/>
    <w:rsid w:val="002A2299"/>
    <w:pPr>
      <w:tabs>
        <w:tab w:val="center" w:pos="4419"/>
        <w:tab w:val="right" w:pos="8838"/>
      </w:tabs>
    </w:pPr>
  </w:style>
  <w:style w:type="character" w:customStyle="1" w:styleId="PiedepginaCar">
    <w:name w:val="Pie de página Car"/>
    <w:basedOn w:val="Fuentedeprrafopredeter"/>
    <w:link w:val="Piedepgina"/>
    <w:uiPriority w:val="99"/>
    <w:rsid w:val="002A2299"/>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2A2299"/>
    <w:pPr>
      <w:spacing w:before="100" w:beforeAutospacing="1" w:after="100" w:afterAutospacing="1"/>
    </w:pPr>
    <w:rPr>
      <w:rFonts w:eastAsiaTheme="minorEastAsia"/>
      <w:lang w:val="es-CO" w:eastAsia="es-CO"/>
    </w:rPr>
  </w:style>
  <w:style w:type="table" w:styleId="Tablaconcuadrcula">
    <w:name w:val="Table Grid"/>
    <w:basedOn w:val="Tablanormal"/>
    <w:uiPriority w:val="59"/>
    <w:rsid w:val="00EA2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49EE"/>
    <w:pPr>
      <w:ind w:left="720"/>
      <w:contextualSpacing/>
    </w:pPr>
  </w:style>
  <w:style w:type="paragraph" w:customStyle="1" w:styleId="Default">
    <w:name w:val="Default"/>
    <w:rsid w:val="00CE500F"/>
    <w:pPr>
      <w:autoSpaceDE w:val="0"/>
      <w:autoSpaceDN w:val="0"/>
      <w:adjustRightInd w:val="0"/>
      <w:spacing w:after="0" w:line="240" w:lineRule="auto"/>
    </w:pPr>
    <w:rPr>
      <w:rFonts w:ascii="Arial" w:hAnsi="Arial" w:cs="Arial"/>
      <w:color w:val="000000"/>
      <w:sz w:val="24"/>
      <w:szCs w:val="24"/>
      <w:lang w:val="es-ES"/>
    </w:rPr>
  </w:style>
  <w:style w:type="character" w:styleId="Refdecomentario">
    <w:name w:val="annotation reference"/>
    <w:basedOn w:val="Fuentedeprrafopredeter"/>
    <w:uiPriority w:val="99"/>
    <w:semiHidden/>
    <w:unhideWhenUsed/>
    <w:rsid w:val="00BB7837"/>
    <w:rPr>
      <w:sz w:val="16"/>
      <w:szCs w:val="16"/>
    </w:rPr>
  </w:style>
  <w:style w:type="paragraph" w:styleId="Textocomentario">
    <w:name w:val="annotation text"/>
    <w:basedOn w:val="Normal"/>
    <w:link w:val="TextocomentarioCar"/>
    <w:uiPriority w:val="99"/>
    <w:semiHidden/>
    <w:unhideWhenUsed/>
    <w:rsid w:val="00BB7837"/>
    <w:rPr>
      <w:sz w:val="20"/>
      <w:szCs w:val="20"/>
    </w:rPr>
  </w:style>
  <w:style w:type="character" w:customStyle="1" w:styleId="TextocomentarioCar">
    <w:name w:val="Texto comentario Car"/>
    <w:basedOn w:val="Fuentedeprrafopredeter"/>
    <w:link w:val="Textocomentario"/>
    <w:uiPriority w:val="99"/>
    <w:semiHidden/>
    <w:rsid w:val="00BB7837"/>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B7837"/>
    <w:rPr>
      <w:b/>
      <w:bCs/>
    </w:rPr>
  </w:style>
  <w:style w:type="character" w:customStyle="1" w:styleId="AsuntodelcomentarioCar">
    <w:name w:val="Asunto del comentario Car"/>
    <w:basedOn w:val="TextocomentarioCar"/>
    <w:link w:val="Asuntodelcomentario"/>
    <w:uiPriority w:val="99"/>
    <w:semiHidden/>
    <w:rsid w:val="00BB7837"/>
    <w:rPr>
      <w:rFonts w:ascii="Times New Roman" w:eastAsia="Times New Roman" w:hAnsi="Times New Roman" w:cs="Times New Roman"/>
      <w:b/>
      <w:bCs/>
      <w:sz w:val="20"/>
      <w:szCs w:val="20"/>
      <w:lang w:val="es-ES" w:eastAsia="es-ES"/>
    </w:rPr>
  </w:style>
  <w:style w:type="character" w:customStyle="1" w:styleId="normaltextrun">
    <w:name w:val="normaltextrun"/>
    <w:basedOn w:val="Fuentedeprrafopredeter"/>
    <w:rsid w:val="005E5AD8"/>
  </w:style>
  <w:style w:type="character" w:customStyle="1" w:styleId="eop">
    <w:name w:val="eop"/>
    <w:basedOn w:val="Fuentedeprrafopredeter"/>
    <w:rsid w:val="005E5AD8"/>
  </w:style>
  <w:style w:type="character" w:customStyle="1" w:styleId="Ttulo1Car">
    <w:name w:val="Título 1 Car"/>
    <w:basedOn w:val="Fuentedeprrafopredeter"/>
    <w:link w:val="Ttulo1"/>
    <w:uiPriority w:val="9"/>
    <w:rsid w:val="00781D0C"/>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781D0C"/>
    <w:rPr>
      <w:rFonts w:asciiTheme="majorHAnsi" w:eastAsiaTheme="majorEastAsia" w:hAnsiTheme="majorHAnsi" w:cstheme="majorBidi"/>
      <w:color w:val="365F91" w:themeColor="accent1" w:themeShade="BF"/>
      <w:sz w:val="26"/>
      <w:szCs w:val="26"/>
      <w:lang w:val="es-ES" w:eastAsia="es-ES"/>
    </w:rPr>
  </w:style>
  <w:style w:type="character" w:customStyle="1" w:styleId="Ttulo3Car">
    <w:name w:val="Título 3 Car"/>
    <w:basedOn w:val="Fuentedeprrafopredeter"/>
    <w:link w:val="Ttulo3"/>
    <w:uiPriority w:val="9"/>
    <w:rsid w:val="00781D0C"/>
    <w:rPr>
      <w:rFonts w:asciiTheme="majorHAnsi" w:eastAsiaTheme="majorEastAsia" w:hAnsiTheme="majorHAnsi" w:cstheme="majorBidi"/>
      <w:color w:val="243F60" w:themeColor="accent1" w:themeShade="7F"/>
      <w:sz w:val="24"/>
      <w:szCs w:val="24"/>
      <w:lang w:val="es-ES" w:eastAsia="es-ES"/>
    </w:rPr>
  </w:style>
  <w:style w:type="character" w:customStyle="1" w:styleId="Ttulo4Car">
    <w:name w:val="Título 4 Car"/>
    <w:basedOn w:val="Fuentedeprrafopredeter"/>
    <w:link w:val="Ttulo4"/>
    <w:uiPriority w:val="9"/>
    <w:semiHidden/>
    <w:rsid w:val="00781D0C"/>
    <w:rPr>
      <w:rFonts w:asciiTheme="majorHAnsi" w:eastAsiaTheme="majorEastAsia" w:hAnsiTheme="majorHAnsi" w:cstheme="majorBidi"/>
      <w:i/>
      <w:iCs/>
      <w:color w:val="365F91" w:themeColor="accent1" w:themeShade="BF"/>
      <w:sz w:val="24"/>
      <w:szCs w:val="24"/>
      <w:lang w:val="es-ES" w:eastAsia="es-ES"/>
    </w:rPr>
  </w:style>
  <w:style w:type="character" w:customStyle="1" w:styleId="Ttulo5Car">
    <w:name w:val="Título 5 Car"/>
    <w:basedOn w:val="Fuentedeprrafopredeter"/>
    <w:link w:val="Ttulo5"/>
    <w:uiPriority w:val="9"/>
    <w:semiHidden/>
    <w:rsid w:val="00781D0C"/>
    <w:rPr>
      <w:rFonts w:asciiTheme="majorHAnsi" w:eastAsiaTheme="majorEastAsia" w:hAnsiTheme="majorHAnsi" w:cstheme="majorBidi"/>
      <w:color w:val="365F91" w:themeColor="accent1" w:themeShade="BF"/>
      <w:sz w:val="24"/>
      <w:szCs w:val="24"/>
      <w:lang w:val="es-ES" w:eastAsia="es-ES"/>
    </w:rPr>
  </w:style>
  <w:style w:type="character" w:customStyle="1" w:styleId="Ttulo6Car">
    <w:name w:val="Título 6 Car"/>
    <w:basedOn w:val="Fuentedeprrafopredeter"/>
    <w:link w:val="Ttulo6"/>
    <w:uiPriority w:val="9"/>
    <w:semiHidden/>
    <w:rsid w:val="00781D0C"/>
    <w:rPr>
      <w:rFonts w:asciiTheme="majorHAnsi" w:eastAsiaTheme="majorEastAsia" w:hAnsiTheme="majorHAnsi" w:cstheme="majorBidi"/>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781D0C"/>
    <w:rPr>
      <w:rFonts w:asciiTheme="majorHAnsi" w:eastAsiaTheme="majorEastAsia" w:hAnsiTheme="majorHAnsi" w:cstheme="majorBidi"/>
      <w:i/>
      <w:iCs/>
      <w:color w:val="243F60" w:themeColor="accent1" w:themeShade="7F"/>
      <w:sz w:val="24"/>
      <w:szCs w:val="24"/>
      <w:lang w:val="es-ES" w:eastAsia="es-ES"/>
    </w:rPr>
  </w:style>
  <w:style w:type="character" w:customStyle="1" w:styleId="Ttulo8Car">
    <w:name w:val="Título 8 Car"/>
    <w:basedOn w:val="Fuentedeprrafopredeter"/>
    <w:link w:val="Ttulo8"/>
    <w:uiPriority w:val="9"/>
    <w:semiHidden/>
    <w:rsid w:val="00781D0C"/>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uiPriority w:val="9"/>
    <w:semiHidden/>
    <w:rsid w:val="00781D0C"/>
    <w:rPr>
      <w:rFonts w:asciiTheme="majorHAnsi" w:eastAsiaTheme="majorEastAsia" w:hAnsiTheme="majorHAnsi" w:cstheme="majorBidi"/>
      <w:i/>
      <w:iCs/>
      <w:color w:val="272727" w:themeColor="text1" w:themeTint="D8"/>
      <w:sz w:val="21"/>
      <w:szCs w:val="21"/>
      <w:lang w:val="es-ES" w:eastAsia="es-ES"/>
    </w:rPr>
  </w:style>
  <w:style w:type="paragraph" w:styleId="Sinespaciado">
    <w:name w:val="No Spacing"/>
    <w:uiPriority w:val="1"/>
    <w:qFormat/>
    <w:rsid w:val="00AF6D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4293">
      <w:bodyDiv w:val="1"/>
      <w:marLeft w:val="0"/>
      <w:marRight w:val="0"/>
      <w:marTop w:val="0"/>
      <w:marBottom w:val="0"/>
      <w:divBdr>
        <w:top w:val="none" w:sz="0" w:space="0" w:color="auto"/>
        <w:left w:val="none" w:sz="0" w:space="0" w:color="auto"/>
        <w:bottom w:val="none" w:sz="0" w:space="0" w:color="auto"/>
        <w:right w:val="none" w:sz="0" w:space="0" w:color="auto"/>
      </w:divBdr>
    </w:div>
    <w:div w:id="452792262">
      <w:bodyDiv w:val="1"/>
      <w:marLeft w:val="0"/>
      <w:marRight w:val="0"/>
      <w:marTop w:val="0"/>
      <w:marBottom w:val="0"/>
      <w:divBdr>
        <w:top w:val="none" w:sz="0" w:space="0" w:color="auto"/>
        <w:left w:val="none" w:sz="0" w:space="0" w:color="auto"/>
        <w:bottom w:val="none" w:sz="0" w:space="0" w:color="auto"/>
        <w:right w:val="none" w:sz="0" w:space="0" w:color="auto"/>
      </w:divBdr>
    </w:div>
    <w:div w:id="690297885">
      <w:bodyDiv w:val="1"/>
      <w:marLeft w:val="0"/>
      <w:marRight w:val="0"/>
      <w:marTop w:val="0"/>
      <w:marBottom w:val="0"/>
      <w:divBdr>
        <w:top w:val="none" w:sz="0" w:space="0" w:color="auto"/>
        <w:left w:val="none" w:sz="0" w:space="0" w:color="auto"/>
        <w:bottom w:val="none" w:sz="0" w:space="0" w:color="auto"/>
        <w:right w:val="none" w:sz="0" w:space="0" w:color="auto"/>
      </w:divBdr>
    </w:div>
    <w:div w:id="1069620352">
      <w:bodyDiv w:val="1"/>
      <w:marLeft w:val="0"/>
      <w:marRight w:val="0"/>
      <w:marTop w:val="0"/>
      <w:marBottom w:val="0"/>
      <w:divBdr>
        <w:top w:val="none" w:sz="0" w:space="0" w:color="auto"/>
        <w:left w:val="none" w:sz="0" w:space="0" w:color="auto"/>
        <w:bottom w:val="none" w:sz="0" w:space="0" w:color="auto"/>
        <w:right w:val="none" w:sz="0" w:space="0" w:color="auto"/>
      </w:divBdr>
    </w:div>
    <w:div w:id="1299998259">
      <w:bodyDiv w:val="1"/>
      <w:marLeft w:val="0"/>
      <w:marRight w:val="0"/>
      <w:marTop w:val="0"/>
      <w:marBottom w:val="0"/>
      <w:divBdr>
        <w:top w:val="none" w:sz="0" w:space="0" w:color="auto"/>
        <w:left w:val="none" w:sz="0" w:space="0" w:color="auto"/>
        <w:bottom w:val="none" w:sz="0" w:space="0" w:color="auto"/>
        <w:right w:val="none" w:sz="0" w:space="0" w:color="auto"/>
      </w:divBdr>
    </w:div>
    <w:div w:id="1389761628">
      <w:bodyDiv w:val="1"/>
      <w:marLeft w:val="0"/>
      <w:marRight w:val="0"/>
      <w:marTop w:val="0"/>
      <w:marBottom w:val="0"/>
      <w:divBdr>
        <w:top w:val="none" w:sz="0" w:space="0" w:color="auto"/>
        <w:left w:val="none" w:sz="0" w:space="0" w:color="auto"/>
        <w:bottom w:val="none" w:sz="0" w:space="0" w:color="auto"/>
        <w:right w:val="none" w:sz="0" w:space="0" w:color="auto"/>
      </w:divBdr>
    </w:div>
    <w:div w:id="16889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AA56B-2A98-42AD-A589-4F9758D49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4</Pages>
  <Words>438</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 LUCILA GUERRERO JULIO</dc:creator>
  <cp:lastModifiedBy>ANDREA</cp:lastModifiedBy>
  <cp:revision>14</cp:revision>
  <cp:lastPrinted>2017-01-19T14:46:00Z</cp:lastPrinted>
  <dcterms:created xsi:type="dcterms:W3CDTF">2020-06-17T19:38:00Z</dcterms:created>
  <dcterms:modified xsi:type="dcterms:W3CDTF">2020-06-19T04:35:00Z</dcterms:modified>
</cp:coreProperties>
</file>